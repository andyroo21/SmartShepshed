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6AEC" w14:textId="4F2CE313" w:rsidR="0064700D" w:rsidRPr="004947AB" w:rsidDel="0064700D" w:rsidRDefault="0064700D" w:rsidP="0064700D">
      <w:pPr>
        <w:pStyle w:val="Title"/>
        <w:rPr>
          <w:del w:id="0" w:author="Iain Oakes-Green" w:date="2018-01-29T12:25:00Z"/>
          <w:moveTo w:id="1" w:author="Iain Oakes-Green" w:date="2018-01-29T12:25:00Z"/>
          <w:sz w:val="44"/>
          <w:szCs w:val="44"/>
          <w:lang w:val="en-GB"/>
        </w:rPr>
      </w:pPr>
      <w:moveToRangeStart w:id="2" w:author="Iain Oakes-Green" w:date="2018-01-29T12:25:00Z" w:name="move504992067"/>
      <w:moveTo w:id="3" w:author="Iain Oakes-Green" w:date="2018-01-29T12:25:00Z">
        <w:r w:rsidRPr="004947AB">
          <w:rPr>
            <w:sz w:val="44"/>
            <w:szCs w:val="44"/>
            <w:lang w:val="en-GB"/>
          </w:rPr>
          <w:t>Project</w:t>
        </w:r>
      </w:moveTo>
      <w:ins w:id="4" w:author="Iain Oakes-Green" w:date="2018-01-29T12:25:00Z">
        <w:r>
          <w:rPr>
            <w:sz w:val="44"/>
            <w:szCs w:val="44"/>
            <w:lang w:val="en-GB"/>
          </w:rPr>
          <w:t xml:space="preserve"> - </w:t>
        </w:r>
      </w:ins>
    </w:p>
    <w:moveToRangeEnd w:id="2"/>
    <w:p w14:paraId="34EB2F12" w14:textId="76D582DA" w:rsidR="005A0069" w:rsidRPr="008874E7" w:rsidDel="001418E3" w:rsidRDefault="005A0069">
      <w:pPr>
        <w:pStyle w:val="Title"/>
        <w:rPr>
          <w:del w:id="5" w:author="Andy Grimley" w:date="2018-01-29T13:18:00Z"/>
          <w:sz w:val="44"/>
          <w:szCs w:val="44"/>
          <w:lang w:val="en-GB"/>
          <w:rPrChange w:id="6" w:author="Iain Oakes-Green" w:date="2018-01-29T12:16:00Z">
            <w:rPr>
              <w:del w:id="7" w:author="Andy Grimley" w:date="2018-01-29T13:18:00Z"/>
              <w:lang w:val="en-GB"/>
            </w:rPr>
          </w:rPrChange>
        </w:rPr>
      </w:pPr>
      <w:r w:rsidRPr="008874E7">
        <w:rPr>
          <w:caps w:val="0"/>
          <w:sz w:val="44"/>
          <w:szCs w:val="44"/>
          <w:lang w:val="en-GB"/>
          <w:rPrChange w:id="8" w:author="Iain Oakes-Green" w:date="2018-01-29T12:16:00Z">
            <w:rPr>
              <w:caps w:val="0"/>
              <w:lang w:val="en-GB"/>
            </w:rPr>
          </w:rPrChange>
        </w:rPr>
        <w:t>Smart Shepshed</w:t>
      </w:r>
      <w:ins w:id="9" w:author="Andy Grimley" w:date="2018-01-29T14:24:00Z">
        <w:r w:rsidR="005D1864">
          <w:rPr>
            <w:sz w:val="44"/>
            <w:szCs w:val="44"/>
            <w:lang w:val="en-GB"/>
          </w:rPr>
          <w:t xml:space="preserve"> </w:t>
        </w:r>
      </w:ins>
    </w:p>
    <w:p w14:paraId="030FB38B" w14:textId="5EEFBB18" w:rsidR="00001AF3" w:rsidRPr="008874E7" w:rsidDel="0064700D" w:rsidRDefault="005A0069">
      <w:pPr>
        <w:pStyle w:val="Title"/>
        <w:rPr>
          <w:moveFrom w:id="10" w:author="Iain Oakes-Green" w:date="2018-01-29T12:25:00Z"/>
          <w:sz w:val="44"/>
          <w:szCs w:val="44"/>
          <w:lang w:val="en-GB"/>
          <w:rPrChange w:id="11" w:author="Iain Oakes-Green" w:date="2018-01-29T12:16:00Z">
            <w:rPr>
              <w:moveFrom w:id="12" w:author="Iain Oakes-Green" w:date="2018-01-29T12:25:00Z"/>
              <w:lang w:val="en-GB"/>
            </w:rPr>
          </w:rPrChange>
        </w:rPr>
      </w:pPr>
      <w:moveFromRangeStart w:id="13" w:author="Iain Oakes-Green" w:date="2018-01-29T12:25:00Z" w:name="move504992067"/>
      <w:moveFrom w:id="14" w:author="Iain Oakes-Green" w:date="2018-01-29T12:25:00Z">
        <w:del w:id="15" w:author="Andy Grimley" w:date="2018-01-29T13:18:00Z">
          <w:r w:rsidRPr="008874E7" w:rsidDel="001418E3">
            <w:rPr>
              <w:sz w:val="44"/>
              <w:szCs w:val="44"/>
              <w:lang w:val="en-GB"/>
              <w:rPrChange w:id="16" w:author="Iain Oakes-Green" w:date="2018-01-29T12:16:00Z">
                <w:rPr>
                  <w:lang w:val="en-GB"/>
                </w:rPr>
              </w:rPrChange>
            </w:rPr>
            <w:delText>Project</w:delText>
          </w:r>
        </w:del>
      </w:moveFrom>
    </w:p>
    <w:moveFromRangeEnd w:id="13" w:displacedByCustomXml="next"/>
    <w:sdt>
      <w:sdtPr>
        <w:rPr>
          <w:sz w:val="32"/>
          <w:szCs w:val="32"/>
          <w:lang w:val="en-GB"/>
        </w:rPr>
        <w:id w:val="216403978"/>
        <w:placeholder>
          <w:docPart w:val="F191F9C1429646BD9E5C53198A6A8E8F"/>
        </w:placeholder>
        <w:date w:fullDate="2018-01-20T00:00:00Z">
          <w:dateFormat w:val="MMMM d, yyyy"/>
          <w:lid w:val="en-US"/>
          <w:storeMappedDataAs w:val="dateTime"/>
          <w:calendar w:val="gregorian"/>
        </w:date>
      </w:sdtPr>
      <w:sdtContent>
        <w:p w14:paraId="0C67915F" w14:textId="3FDC50D1" w:rsidR="00001AF3" w:rsidRPr="008874E7" w:rsidRDefault="005A0069">
          <w:pPr>
            <w:pStyle w:val="Subtitle"/>
            <w:rPr>
              <w:sz w:val="32"/>
              <w:szCs w:val="32"/>
              <w:lang w:val="en-GB"/>
              <w:rPrChange w:id="17" w:author="Iain Oakes-Green" w:date="2018-01-29T12:16:00Z">
                <w:rPr>
                  <w:lang w:val="en-GB"/>
                </w:rPr>
              </w:rPrChange>
            </w:rPr>
          </w:pPr>
          <w:r w:rsidRPr="008874E7">
            <w:rPr>
              <w:sz w:val="32"/>
              <w:szCs w:val="32"/>
              <w:lang w:val="en-GB"/>
              <w:rPrChange w:id="18" w:author="Iain Oakes-Green" w:date="2018-01-29T12:16:00Z">
                <w:rPr>
                  <w:lang w:val="en-GB"/>
                </w:rPr>
              </w:rPrChange>
            </w:rPr>
            <w:t>January 20, 2018</w:t>
          </w:r>
        </w:p>
      </w:sdtContent>
    </w:sdt>
    <w:p w14:paraId="275E2E43" w14:textId="499F0C81" w:rsidR="00001AF3" w:rsidRPr="008874E7" w:rsidRDefault="00D14EE2" w:rsidP="00151EEC">
      <w:pPr>
        <w:pStyle w:val="Heading1"/>
        <w:rPr>
          <w:lang w:val="en-GB"/>
        </w:rPr>
      </w:pPr>
      <w:r w:rsidRPr="008874E7">
        <w:rPr>
          <w:lang w:val="en-GB"/>
        </w:rPr>
        <w:t>Overview</w:t>
      </w:r>
    </w:p>
    <w:p w14:paraId="632184AC" w14:textId="5D9E612E" w:rsidR="00001AF3" w:rsidRDefault="00D14EE2">
      <w:pPr>
        <w:pStyle w:val="Heading2"/>
        <w:rPr>
          <w:ins w:id="19" w:author="Andy Grimley" w:date="2018-01-29T13:19:00Z"/>
          <w:sz w:val="28"/>
          <w:szCs w:val="28"/>
          <w:lang w:val="en-GB"/>
        </w:rPr>
      </w:pPr>
      <w:r w:rsidRPr="008874E7">
        <w:rPr>
          <w:sz w:val="28"/>
          <w:szCs w:val="28"/>
          <w:lang w:val="en-GB"/>
          <w:rPrChange w:id="20" w:author="Iain Oakes-Green" w:date="2018-01-29T12:13:00Z">
            <w:rPr>
              <w:lang w:val="en-GB"/>
            </w:rPr>
          </w:rPrChange>
        </w:rPr>
        <w:t>Project Scope</w:t>
      </w:r>
    </w:p>
    <w:p w14:paraId="20030452" w14:textId="59E31178" w:rsidR="001418E3" w:rsidRPr="00764D50" w:rsidRDefault="001418E3" w:rsidP="001418E3">
      <w:pPr>
        <w:rPr>
          <w:ins w:id="21" w:author="Andy Grimley" w:date="2018-01-29T13:20:00Z"/>
          <w:color w:val="auto"/>
          <w:sz w:val="24"/>
          <w:szCs w:val="24"/>
          <w:lang w:val="en-GB"/>
          <w:rPrChange w:id="22" w:author="Andy Grimley" w:date="2018-01-29T13:29:00Z">
            <w:rPr>
              <w:ins w:id="23" w:author="Andy Grimley" w:date="2018-01-29T13:20:00Z"/>
              <w:sz w:val="24"/>
              <w:szCs w:val="24"/>
              <w:lang w:val="en-GB"/>
            </w:rPr>
          </w:rPrChange>
        </w:rPr>
      </w:pPr>
      <w:ins w:id="24" w:author="Andy Grimley" w:date="2018-01-29T13:19:00Z">
        <w:r w:rsidRPr="00764D50">
          <w:rPr>
            <w:color w:val="auto"/>
            <w:sz w:val="24"/>
            <w:szCs w:val="24"/>
            <w:lang w:val="en-GB"/>
            <w:rPrChange w:id="25" w:author="Andy Grimley" w:date="2018-01-29T13:29:00Z">
              <w:rPr>
                <w:sz w:val="24"/>
                <w:szCs w:val="24"/>
                <w:lang w:val="en-GB"/>
              </w:rPr>
            </w:rPrChange>
          </w:rPr>
          <w:t>The main aim of this project is to provide real time weather data for the area of Shepshed.  The data will be obtained by an Arduino based node network and displayed via a website</w:t>
        </w:r>
      </w:ins>
      <w:ins w:id="26" w:author="Andy Grimley" w:date="2018-01-29T13:23:00Z">
        <w:r w:rsidRPr="00764D50">
          <w:rPr>
            <w:color w:val="auto"/>
            <w:sz w:val="24"/>
            <w:szCs w:val="24"/>
            <w:lang w:val="en-GB"/>
            <w:rPrChange w:id="27" w:author="Andy Grimley" w:date="2018-01-29T13:29:00Z">
              <w:rPr>
                <w:sz w:val="24"/>
                <w:szCs w:val="24"/>
                <w:lang w:val="en-GB"/>
              </w:rPr>
            </w:rPrChange>
          </w:rPr>
          <w:t xml:space="preserve"> and historical data stored for future analysis.</w:t>
        </w:r>
      </w:ins>
    </w:p>
    <w:p w14:paraId="6426BDBD" w14:textId="6BC2F792" w:rsidR="001418E3" w:rsidRPr="00764D50" w:rsidDel="001418E3" w:rsidRDefault="001418E3">
      <w:pPr>
        <w:rPr>
          <w:ins w:id="28" w:author="Iain Oakes-Green" w:date="2018-01-29T12:18:00Z"/>
          <w:del w:id="29" w:author="Andy Grimley" w:date="2018-01-29T13:22:00Z"/>
          <w:color w:val="auto"/>
          <w:sz w:val="24"/>
          <w:szCs w:val="24"/>
          <w:lang w:val="en-GB"/>
          <w:rPrChange w:id="30" w:author="Andy Grimley" w:date="2018-01-29T13:29:00Z">
            <w:rPr>
              <w:ins w:id="31" w:author="Iain Oakes-Green" w:date="2018-01-29T12:18:00Z"/>
              <w:del w:id="32" w:author="Andy Grimley" w:date="2018-01-29T13:22:00Z"/>
              <w:sz w:val="28"/>
              <w:szCs w:val="28"/>
              <w:lang w:val="en-GB"/>
            </w:rPr>
          </w:rPrChange>
        </w:rPr>
        <w:pPrChange w:id="33" w:author="Andy Grimley" w:date="2018-01-29T13:19:00Z">
          <w:pPr>
            <w:pStyle w:val="Heading2"/>
          </w:pPr>
        </w:pPrChange>
      </w:pPr>
      <w:ins w:id="34" w:author="Andy Grimley" w:date="2018-01-29T13:20:00Z">
        <w:r w:rsidRPr="00764D50">
          <w:rPr>
            <w:color w:val="auto"/>
            <w:sz w:val="24"/>
            <w:szCs w:val="24"/>
            <w:lang w:val="en-GB"/>
            <w:rPrChange w:id="35" w:author="Andy Grimley" w:date="2018-01-29T13:29:00Z">
              <w:rPr>
                <w:b w:val="0"/>
                <w:bCs w:val="0"/>
                <w:szCs w:val="24"/>
                <w:lang w:val="en-GB"/>
              </w:rPr>
            </w:rPrChange>
          </w:rPr>
          <w:t>The idea came from various project</w:t>
        </w:r>
      </w:ins>
      <w:ins w:id="36" w:author="Andy Grimley" w:date="2018-01-29T13:25:00Z">
        <w:r w:rsidRPr="00764D50">
          <w:rPr>
            <w:color w:val="auto"/>
            <w:sz w:val="24"/>
            <w:szCs w:val="24"/>
            <w:lang w:val="en-GB"/>
            <w:rPrChange w:id="37" w:author="Andy Grimley" w:date="2018-01-29T13:29:00Z">
              <w:rPr>
                <w:b w:val="0"/>
                <w:bCs w:val="0"/>
                <w:szCs w:val="24"/>
                <w:lang w:val="en-GB"/>
              </w:rPr>
            </w:rPrChange>
          </w:rPr>
          <w:t>s</w:t>
        </w:r>
      </w:ins>
      <w:ins w:id="38" w:author="Andy Grimley" w:date="2018-01-29T13:20:00Z">
        <w:r w:rsidRPr="00764D50">
          <w:rPr>
            <w:color w:val="auto"/>
            <w:sz w:val="24"/>
            <w:szCs w:val="24"/>
            <w:lang w:val="en-GB"/>
            <w:rPrChange w:id="39" w:author="Andy Grimley" w:date="2018-01-29T13:29:00Z">
              <w:rPr>
                <w:b w:val="0"/>
                <w:bCs w:val="0"/>
                <w:szCs w:val="24"/>
                <w:lang w:val="en-GB"/>
              </w:rPr>
            </w:rPrChange>
          </w:rPr>
          <w:t xml:space="preserve"> of a similar nature that are happening in larger cities</w:t>
        </w:r>
      </w:ins>
      <w:ins w:id="40" w:author="Andy Grimley" w:date="2018-01-29T13:21:00Z">
        <w:r w:rsidRPr="00764D50">
          <w:rPr>
            <w:color w:val="auto"/>
            <w:sz w:val="24"/>
            <w:szCs w:val="24"/>
            <w:lang w:val="en-GB"/>
            <w:rPrChange w:id="41" w:author="Andy Grimley" w:date="2018-01-29T13:29:00Z">
              <w:rPr>
                <w:b w:val="0"/>
                <w:bCs w:val="0"/>
                <w:szCs w:val="24"/>
                <w:lang w:val="en-GB"/>
              </w:rPr>
            </w:rPrChange>
          </w:rPr>
          <w:t>.  The reason for this project is to gather metrological data</w:t>
        </w:r>
      </w:ins>
      <w:ins w:id="42" w:author="Andy Grimley" w:date="2018-01-29T13:22:00Z">
        <w:r w:rsidRPr="00764D50">
          <w:rPr>
            <w:color w:val="auto"/>
            <w:sz w:val="24"/>
            <w:szCs w:val="24"/>
            <w:lang w:val="en-GB"/>
            <w:rPrChange w:id="43" w:author="Andy Grimley" w:date="2018-01-29T13:29:00Z">
              <w:rPr>
                <w:b w:val="0"/>
                <w:bCs w:val="0"/>
                <w:szCs w:val="24"/>
                <w:lang w:val="en-GB"/>
              </w:rPr>
            </w:rPrChange>
          </w:rPr>
          <w:t xml:space="preserve"> of our microclimate and what effects it has on the town</w:t>
        </w:r>
      </w:ins>
    </w:p>
    <w:p w14:paraId="50E23D2C" w14:textId="56B12218" w:rsidR="008874E7" w:rsidRPr="00764D50" w:rsidDel="001418E3" w:rsidRDefault="008874E7" w:rsidP="008874E7">
      <w:pPr>
        <w:rPr>
          <w:ins w:id="44" w:author="Iain Oakes-Green" w:date="2018-01-29T12:19:00Z"/>
          <w:del w:id="45" w:author="Andy Grimley" w:date="2018-01-29T13:24:00Z"/>
          <w:color w:val="auto"/>
          <w:sz w:val="24"/>
          <w:szCs w:val="24"/>
          <w:lang w:val="en-GB"/>
          <w:rPrChange w:id="46" w:author="Andy Grimley" w:date="2018-01-29T13:29:00Z">
            <w:rPr>
              <w:ins w:id="47" w:author="Iain Oakes-Green" w:date="2018-01-29T12:19:00Z"/>
              <w:del w:id="48" w:author="Andy Grimley" w:date="2018-01-29T13:24:00Z"/>
              <w:color w:val="86BB40" w:themeColor="accent2"/>
              <w:sz w:val="24"/>
              <w:szCs w:val="24"/>
              <w:lang w:val="en-GB"/>
            </w:rPr>
          </w:rPrChange>
        </w:rPr>
      </w:pPr>
      <w:ins w:id="49" w:author="Iain Oakes-Green" w:date="2018-01-29T12:19:00Z">
        <w:del w:id="50" w:author="Andy Grimley" w:date="2018-01-29T13:22:00Z">
          <w:r w:rsidRPr="00764D50" w:rsidDel="001418E3">
            <w:rPr>
              <w:color w:val="auto"/>
              <w:sz w:val="24"/>
              <w:szCs w:val="24"/>
              <w:lang w:val="en-GB"/>
              <w:rPrChange w:id="51" w:author="Andy Grimley" w:date="2018-01-29T13:29:00Z">
                <w:rPr>
                  <w:color w:val="86BB40" w:themeColor="accent2"/>
                  <w:sz w:val="24"/>
                  <w:szCs w:val="24"/>
                  <w:lang w:val="en-GB"/>
                </w:rPr>
              </w:rPrChange>
            </w:rPr>
            <w:delText>What are the reasons for starting the project?</w:delText>
          </w:r>
        </w:del>
      </w:ins>
    </w:p>
    <w:p w14:paraId="6427C2B6" w14:textId="11E01116" w:rsidR="008874E7" w:rsidRPr="00764D50" w:rsidDel="001418E3" w:rsidRDefault="008874E7" w:rsidP="008874E7">
      <w:pPr>
        <w:rPr>
          <w:ins w:id="52" w:author="Iain Oakes-Green" w:date="2018-01-29T12:19:00Z"/>
          <w:del w:id="53" w:author="Andy Grimley" w:date="2018-01-29T13:27:00Z"/>
          <w:color w:val="auto"/>
          <w:sz w:val="24"/>
          <w:szCs w:val="24"/>
          <w:lang w:val="en-GB"/>
          <w:rPrChange w:id="54" w:author="Andy Grimley" w:date="2018-01-29T13:29:00Z">
            <w:rPr>
              <w:ins w:id="55" w:author="Iain Oakes-Green" w:date="2018-01-29T12:19:00Z"/>
              <w:del w:id="56" w:author="Andy Grimley" w:date="2018-01-29T13:27:00Z"/>
              <w:color w:val="86BB40" w:themeColor="accent2"/>
              <w:sz w:val="24"/>
              <w:szCs w:val="24"/>
              <w:lang w:val="en-GB"/>
            </w:rPr>
          </w:rPrChange>
        </w:rPr>
      </w:pPr>
      <w:ins w:id="57" w:author="Iain Oakes-Green" w:date="2018-01-29T12:19:00Z">
        <w:del w:id="58" w:author="Andy Grimley" w:date="2018-01-29T13:24:00Z">
          <w:r w:rsidRPr="00764D50" w:rsidDel="001418E3">
            <w:rPr>
              <w:color w:val="auto"/>
              <w:sz w:val="24"/>
              <w:szCs w:val="24"/>
              <w:lang w:val="en-GB"/>
              <w:rPrChange w:id="59" w:author="Andy Grimley" w:date="2018-01-29T13:29:00Z">
                <w:rPr>
                  <w:color w:val="86BB40" w:themeColor="accent2"/>
                  <w:sz w:val="24"/>
                  <w:szCs w:val="24"/>
                  <w:lang w:val="en-GB"/>
                </w:rPr>
              </w:rPrChange>
            </w:rPr>
            <w:delText>Where did the ideas come from?</w:delText>
          </w:r>
        </w:del>
      </w:ins>
      <w:ins w:id="60" w:author="Andy Grimley" w:date="2018-01-29T13:25:00Z">
        <w:r w:rsidR="001418E3" w:rsidRPr="00764D50">
          <w:rPr>
            <w:color w:val="auto"/>
            <w:sz w:val="24"/>
            <w:szCs w:val="24"/>
            <w:lang w:val="en-GB"/>
          </w:rPr>
          <w:t xml:space="preserve">.  </w:t>
        </w:r>
        <w:r w:rsidR="001418E3" w:rsidRPr="001F062E">
          <w:rPr>
            <w:color w:val="auto"/>
            <w:sz w:val="24"/>
            <w:szCs w:val="24"/>
            <w:lang w:val="en-GB"/>
          </w:rPr>
          <w:t xml:space="preserve">The data </w:t>
        </w:r>
      </w:ins>
      <w:ins w:id="61" w:author="Andy Grimley" w:date="2018-01-29T13:26:00Z">
        <w:r w:rsidR="001418E3" w:rsidRPr="001F062E">
          <w:rPr>
            <w:color w:val="auto"/>
            <w:sz w:val="24"/>
            <w:szCs w:val="24"/>
            <w:lang w:val="en-GB"/>
          </w:rPr>
          <w:t>collected will be used by the population of Shepshed, institutions</w:t>
        </w:r>
      </w:ins>
      <w:ins w:id="62" w:author="Andy Grimley" w:date="2018-01-29T13:27:00Z">
        <w:r w:rsidR="001418E3" w:rsidRPr="009F7608">
          <w:rPr>
            <w:color w:val="auto"/>
            <w:sz w:val="24"/>
            <w:szCs w:val="24"/>
            <w:lang w:val="en-GB"/>
          </w:rPr>
          <w:t xml:space="preserve"> and businesses.</w:t>
        </w:r>
      </w:ins>
    </w:p>
    <w:p w14:paraId="10F53088" w14:textId="377878D0" w:rsidR="008874E7" w:rsidRPr="00764D50" w:rsidDel="001418E3" w:rsidRDefault="008874E7" w:rsidP="008874E7">
      <w:pPr>
        <w:rPr>
          <w:ins w:id="63" w:author="Iain Oakes-Green" w:date="2018-01-29T12:20:00Z"/>
          <w:del w:id="64" w:author="Andy Grimley" w:date="2018-01-29T13:27:00Z"/>
          <w:color w:val="auto"/>
          <w:sz w:val="24"/>
          <w:szCs w:val="24"/>
          <w:lang w:val="en-GB"/>
          <w:rPrChange w:id="65" w:author="Andy Grimley" w:date="2018-01-29T13:29:00Z">
            <w:rPr>
              <w:ins w:id="66" w:author="Iain Oakes-Green" w:date="2018-01-29T12:20:00Z"/>
              <w:del w:id="67" w:author="Andy Grimley" w:date="2018-01-29T13:27:00Z"/>
              <w:color w:val="86BB40" w:themeColor="accent2"/>
              <w:sz w:val="24"/>
              <w:szCs w:val="24"/>
              <w:lang w:val="en-GB"/>
            </w:rPr>
          </w:rPrChange>
        </w:rPr>
      </w:pPr>
      <w:ins w:id="68" w:author="Iain Oakes-Green" w:date="2018-01-29T12:19:00Z">
        <w:del w:id="69" w:author="Andy Grimley" w:date="2018-01-29T13:27:00Z">
          <w:r w:rsidRPr="00764D50" w:rsidDel="001418E3">
            <w:rPr>
              <w:color w:val="auto"/>
              <w:sz w:val="24"/>
              <w:szCs w:val="24"/>
              <w:lang w:val="en-GB"/>
              <w:rPrChange w:id="70" w:author="Andy Grimley" w:date="2018-01-29T13:29:00Z">
                <w:rPr>
                  <w:color w:val="86BB40" w:themeColor="accent2"/>
                  <w:sz w:val="24"/>
                  <w:szCs w:val="24"/>
                  <w:lang w:val="en-GB"/>
                </w:rPr>
              </w:rPrChange>
            </w:rPr>
            <w:delText xml:space="preserve">Who will be the main users of the </w:delText>
          </w:r>
        </w:del>
      </w:ins>
      <w:ins w:id="71" w:author="Iain Oakes-Green" w:date="2018-01-29T12:20:00Z">
        <w:del w:id="72" w:author="Andy Grimley" w:date="2018-01-29T13:27:00Z">
          <w:r w:rsidRPr="00764D50" w:rsidDel="001418E3">
            <w:rPr>
              <w:color w:val="auto"/>
              <w:sz w:val="24"/>
              <w:szCs w:val="24"/>
              <w:lang w:val="en-GB"/>
              <w:rPrChange w:id="73" w:author="Andy Grimley" w:date="2018-01-29T13:29:00Z">
                <w:rPr>
                  <w:color w:val="86BB40" w:themeColor="accent2"/>
                  <w:sz w:val="24"/>
                  <w:szCs w:val="24"/>
                  <w:lang w:val="en-GB"/>
                </w:rPr>
              </w:rPrChange>
            </w:rPr>
            <w:delText>data?</w:delText>
          </w:r>
        </w:del>
      </w:ins>
    </w:p>
    <w:p w14:paraId="67557986" w14:textId="472F3588" w:rsidR="008874E7" w:rsidRPr="00764D50" w:rsidDel="001418E3" w:rsidRDefault="008874E7" w:rsidP="008874E7">
      <w:pPr>
        <w:rPr>
          <w:ins w:id="74" w:author="Iain Oakes-Green" w:date="2018-01-29T12:20:00Z"/>
          <w:del w:id="75" w:author="Andy Grimley" w:date="2018-01-29T13:27:00Z"/>
          <w:color w:val="auto"/>
          <w:sz w:val="24"/>
          <w:szCs w:val="24"/>
          <w:lang w:val="en-GB"/>
          <w:rPrChange w:id="76" w:author="Andy Grimley" w:date="2018-01-29T13:29:00Z">
            <w:rPr>
              <w:ins w:id="77" w:author="Iain Oakes-Green" w:date="2018-01-29T12:20:00Z"/>
              <w:del w:id="78" w:author="Andy Grimley" w:date="2018-01-29T13:27:00Z"/>
              <w:color w:val="86BB40" w:themeColor="accent2"/>
              <w:sz w:val="24"/>
              <w:szCs w:val="24"/>
              <w:lang w:val="en-GB"/>
            </w:rPr>
          </w:rPrChange>
        </w:rPr>
      </w:pPr>
      <w:ins w:id="79" w:author="Iain Oakes-Green" w:date="2018-01-29T12:20:00Z">
        <w:del w:id="80" w:author="Andy Grimley" w:date="2018-01-29T13:27:00Z">
          <w:r w:rsidRPr="00764D50" w:rsidDel="001418E3">
            <w:rPr>
              <w:color w:val="auto"/>
              <w:sz w:val="24"/>
              <w:szCs w:val="24"/>
              <w:lang w:val="en-GB"/>
              <w:rPrChange w:id="81" w:author="Andy Grimley" w:date="2018-01-29T13:29:00Z">
                <w:rPr>
                  <w:color w:val="86BB40" w:themeColor="accent2"/>
                  <w:sz w:val="24"/>
                  <w:szCs w:val="24"/>
                  <w:lang w:val="en-GB"/>
                </w:rPr>
              </w:rPrChange>
            </w:rPr>
            <w:delText>Who will benefit?</w:delText>
          </w:r>
        </w:del>
      </w:ins>
    </w:p>
    <w:p w14:paraId="2C755E76" w14:textId="1C105B75" w:rsidR="008874E7" w:rsidDel="00764D50" w:rsidRDefault="008874E7" w:rsidP="008874E7">
      <w:pPr>
        <w:rPr>
          <w:del w:id="82" w:author="Andy Grimley" w:date="2018-01-29T13:28:00Z"/>
          <w:color w:val="auto"/>
          <w:sz w:val="24"/>
          <w:szCs w:val="24"/>
          <w:lang w:val="en-GB"/>
        </w:rPr>
      </w:pPr>
      <w:ins w:id="83" w:author="Iain Oakes-Green" w:date="2018-01-29T12:20:00Z">
        <w:del w:id="84" w:author="Andy Grimley" w:date="2018-01-29T13:27:00Z">
          <w:r w:rsidRPr="00764D50" w:rsidDel="001418E3">
            <w:rPr>
              <w:color w:val="auto"/>
              <w:sz w:val="24"/>
              <w:szCs w:val="24"/>
              <w:lang w:val="en-GB"/>
              <w:rPrChange w:id="85" w:author="Andy Grimley" w:date="2018-01-29T13:29:00Z">
                <w:rPr>
                  <w:color w:val="86BB40" w:themeColor="accent2"/>
                  <w:sz w:val="24"/>
                  <w:szCs w:val="24"/>
                  <w:lang w:val="en-GB"/>
                </w:rPr>
              </w:rPrChange>
            </w:rPr>
            <w:delText>Where will funding come from?</w:delText>
          </w:r>
        </w:del>
      </w:ins>
      <w:ins w:id="86" w:author="Andy Grimley" w:date="2018-01-29T13:27:00Z">
        <w:r w:rsidR="001418E3" w:rsidRPr="00764D50">
          <w:rPr>
            <w:color w:val="auto"/>
            <w:sz w:val="24"/>
            <w:szCs w:val="24"/>
            <w:lang w:val="en-GB"/>
            <w:rPrChange w:id="87" w:author="Andy Grimley" w:date="2018-01-29T13:29:00Z">
              <w:rPr>
                <w:color w:val="86BB40" w:themeColor="accent2"/>
                <w:sz w:val="24"/>
                <w:szCs w:val="24"/>
                <w:lang w:val="en-GB"/>
              </w:rPr>
            </w:rPrChange>
          </w:rPr>
          <w:t xml:space="preserve"> </w:t>
        </w:r>
        <w:r w:rsidR="001418E3" w:rsidRPr="00764D50">
          <w:rPr>
            <w:color w:val="auto"/>
            <w:sz w:val="24"/>
            <w:szCs w:val="24"/>
            <w:lang w:val="en-GB"/>
          </w:rPr>
          <w:t>The</w:t>
        </w:r>
        <w:r w:rsidR="001418E3" w:rsidRPr="001F062E">
          <w:rPr>
            <w:color w:val="auto"/>
            <w:sz w:val="24"/>
            <w:szCs w:val="24"/>
            <w:lang w:val="en-GB"/>
          </w:rPr>
          <w:t xml:space="preserve"> project will</w:t>
        </w:r>
      </w:ins>
      <w:ins w:id="88" w:author="Andy Grimley" w:date="2018-01-29T13:29:00Z">
        <w:r w:rsidR="00764D50">
          <w:rPr>
            <w:color w:val="auto"/>
            <w:sz w:val="24"/>
            <w:szCs w:val="24"/>
            <w:lang w:val="en-GB"/>
          </w:rPr>
          <w:t xml:space="preserve"> be</w:t>
        </w:r>
      </w:ins>
      <w:ins w:id="89" w:author="Andy Grimley" w:date="2018-01-29T13:27:00Z">
        <w:r w:rsidR="001418E3" w:rsidRPr="00764D50">
          <w:rPr>
            <w:color w:val="auto"/>
            <w:sz w:val="24"/>
            <w:szCs w:val="24"/>
            <w:lang w:val="en-GB"/>
          </w:rPr>
          <w:t xml:space="preserve"> so</w:t>
        </w:r>
        <w:r w:rsidR="001418E3" w:rsidRPr="001F062E">
          <w:rPr>
            <w:color w:val="auto"/>
            <w:sz w:val="24"/>
            <w:szCs w:val="24"/>
            <w:lang w:val="en-GB"/>
          </w:rPr>
          <w:t>lely funded by Andrew Grimley initiall</w:t>
        </w:r>
      </w:ins>
      <w:ins w:id="90" w:author="Andy Grimley" w:date="2018-01-29T13:28:00Z">
        <w:r w:rsidR="001418E3" w:rsidRPr="009F7608">
          <w:rPr>
            <w:color w:val="auto"/>
            <w:sz w:val="24"/>
            <w:szCs w:val="24"/>
            <w:lang w:val="en-GB"/>
          </w:rPr>
          <w:t xml:space="preserve">y, but there may be need for outside funding for further development of the </w:t>
        </w:r>
        <w:r w:rsidR="00764D50" w:rsidRPr="009F7608">
          <w:rPr>
            <w:color w:val="auto"/>
            <w:sz w:val="24"/>
            <w:szCs w:val="24"/>
            <w:lang w:val="en-GB"/>
          </w:rPr>
          <w:t>network</w:t>
        </w:r>
      </w:ins>
      <w:ins w:id="91" w:author="Andy Grimley" w:date="2018-01-29T13:35:00Z">
        <w:r w:rsidR="00764D50">
          <w:rPr>
            <w:color w:val="auto"/>
            <w:sz w:val="24"/>
            <w:szCs w:val="24"/>
            <w:lang w:val="en-GB"/>
          </w:rPr>
          <w:t>.</w:t>
        </w:r>
      </w:ins>
      <w:r w:rsidR="00764D50">
        <w:rPr>
          <w:color w:val="auto"/>
          <w:sz w:val="24"/>
          <w:szCs w:val="24"/>
          <w:lang w:val="en-GB"/>
        </w:rPr>
        <w:t xml:space="preserve"> </w:t>
      </w:r>
    </w:p>
    <w:p w14:paraId="63F7B75C" w14:textId="77777777" w:rsidR="00C63931" w:rsidRDefault="00764D50" w:rsidP="008874E7">
      <w:pPr>
        <w:rPr>
          <w:color w:val="auto"/>
          <w:sz w:val="24"/>
          <w:szCs w:val="24"/>
          <w:lang w:val="en-GB"/>
        </w:rPr>
      </w:pPr>
      <w:ins w:id="92" w:author="Andy Grimley" w:date="2018-01-29T13:29:00Z">
        <w:r>
          <w:rPr>
            <w:color w:val="auto"/>
            <w:sz w:val="24"/>
            <w:szCs w:val="24"/>
            <w:lang w:val="en-GB"/>
          </w:rPr>
          <w:t>Further development would inclu</w:t>
        </w:r>
      </w:ins>
      <w:ins w:id="93" w:author="Andy Grimley" w:date="2018-01-29T13:30:00Z">
        <w:r>
          <w:rPr>
            <w:color w:val="auto"/>
            <w:sz w:val="24"/>
            <w:szCs w:val="24"/>
            <w:lang w:val="en-GB"/>
          </w:rPr>
          <w:t>de design and manufacturing of bespoke PCB/controllers specifica</w:t>
        </w:r>
      </w:ins>
      <w:ins w:id="94" w:author="Andy Grimley" w:date="2018-01-29T13:31:00Z">
        <w:r>
          <w:rPr>
            <w:color w:val="auto"/>
            <w:sz w:val="24"/>
            <w:szCs w:val="24"/>
            <w:lang w:val="en-GB"/>
          </w:rPr>
          <w:t>lly for Smart Shepshed, the research and implementation of more precise sensors</w:t>
        </w:r>
      </w:ins>
      <w:ins w:id="95" w:author="Andy Grimley" w:date="2018-01-29T13:35:00Z">
        <w:r>
          <w:rPr>
            <w:color w:val="auto"/>
            <w:sz w:val="24"/>
            <w:szCs w:val="24"/>
            <w:lang w:val="en-GB"/>
          </w:rPr>
          <w:t xml:space="preserve"> and more sensor n</w:t>
        </w:r>
      </w:ins>
      <w:ins w:id="96" w:author="Andy Grimley" w:date="2018-01-29T13:36:00Z">
        <w:r>
          <w:rPr>
            <w:color w:val="auto"/>
            <w:sz w:val="24"/>
            <w:szCs w:val="24"/>
            <w:lang w:val="en-GB"/>
          </w:rPr>
          <w:t>odes installed.</w:t>
        </w:r>
      </w:ins>
    </w:p>
    <w:p w14:paraId="56B66F69" w14:textId="59221C4E" w:rsidR="00764D50" w:rsidRPr="00764D50" w:rsidDel="00764D50" w:rsidRDefault="00C63931" w:rsidP="008874E7">
      <w:pPr>
        <w:rPr>
          <w:ins w:id="97" w:author="Iain Oakes-Green" w:date="2018-01-29T12:34:00Z"/>
          <w:del w:id="98" w:author="Andy Grimley" w:date="2018-01-29T13:31:00Z"/>
          <w:color w:val="auto"/>
          <w:sz w:val="24"/>
          <w:szCs w:val="24"/>
          <w:lang w:val="en-GB"/>
          <w:rPrChange w:id="99" w:author="Andy Grimley" w:date="2018-01-29T13:28:00Z">
            <w:rPr>
              <w:ins w:id="100" w:author="Iain Oakes-Green" w:date="2018-01-29T12:34:00Z"/>
              <w:del w:id="101" w:author="Andy Grimley" w:date="2018-01-29T13:31:00Z"/>
              <w:color w:val="86BB40" w:themeColor="accent2"/>
              <w:sz w:val="24"/>
              <w:szCs w:val="24"/>
              <w:lang w:val="en-GB"/>
            </w:rPr>
          </w:rPrChange>
        </w:rPr>
      </w:pPr>
      <w:r>
        <w:rPr>
          <w:color w:val="auto"/>
          <w:sz w:val="24"/>
          <w:szCs w:val="24"/>
          <w:lang w:val="en-GB"/>
        </w:rPr>
        <w:t xml:space="preserve">The project itself will be open source all code and documentation will be uploaded and stored on GitHub for people to contribute and freely distribute. </w:t>
      </w:r>
      <w:ins w:id="102" w:author="Iain Oakes-Green" w:date="2018-01-29T12:21:00Z">
        <w:del w:id="103" w:author="Andy Grimley" w:date="2018-01-29T13:28:00Z">
          <w:r w:rsidR="00E216DE" w:rsidRPr="00764D50" w:rsidDel="00764D50">
            <w:rPr>
              <w:color w:val="auto"/>
              <w:sz w:val="24"/>
              <w:szCs w:val="24"/>
              <w:lang w:val="en-GB"/>
              <w:rPrChange w:id="104" w:author="Andy Grimley" w:date="2018-01-29T13:29:00Z">
                <w:rPr>
                  <w:color w:val="86BB40" w:themeColor="accent2"/>
                  <w:sz w:val="24"/>
                  <w:szCs w:val="24"/>
                  <w:lang w:val="en-GB"/>
                </w:rPr>
              </w:rPrChange>
            </w:rPr>
            <w:delText>What future development do you have in mind?</w:delText>
          </w:r>
        </w:del>
      </w:ins>
    </w:p>
    <w:p w14:paraId="66FF805D" w14:textId="0B3E5321" w:rsidR="00B73DEE" w:rsidRDefault="00B73DEE" w:rsidP="008874E7">
      <w:pPr>
        <w:rPr>
          <w:ins w:id="105" w:author="Andy Grimley" w:date="2018-01-29T13:32:00Z"/>
          <w:color w:val="86BB40" w:themeColor="accent2"/>
          <w:sz w:val="24"/>
          <w:szCs w:val="24"/>
          <w:lang w:val="en-GB"/>
        </w:rPr>
      </w:pPr>
      <w:ins w:id="106" w:author="Iain Oakes-Green" w:date="2018-01-29T12:34:00Z">
        <w:del w:id="107" w:author="Andy Grimley" w:date="2018-01-29T13:31:00Z">
          <w:r w:rsidDel="00764D50">
            <w:rPr>
              <w:color w:val="86BB40" w:themeColor="accent2"/>
              <w:sz w:val="24"/>
              <w:szCs w:val="24"/>
              <w:lang w:val="en-GB"/>
            </w:rPr>
            <w:delText>When did it start</w:delText>
          </w:r>
        </w:del>
      </w:ins>
      <w:ins w:id="108" w:author="Iain Oakes-Green" w:date="2018-01-29T12:35:00Z">
        <w:del w:id="109" w:author="Andy Grimley" w:date="2018-01-29T13:31:00Z">
          <w:r w:rsidDel="00764D50">
            <w:rPr>
              <w:color w:val="86BB40" w:themeColor="accent2"/>
              <w:sz w:val="24"/>
              <w:szCs w:val="24"/>
              <w:lang w:val="en-GB"/>
            </w:rPr>
            <w:delText xml:space="preserve">, </w:delText>
          </w:r>
        </w:del>
      </w:ins>
      <w:ins w:id="110" w:author="Iain Oakes-Green" w:date="2018-01-29T12:34:00Z">
        <w:del w:id="111" w:author="Andy Grimley" w:date="2018-01-29T13:31:00Z">
          <w:r w:rsidDel="00764D50">
            <w:rPr>
              <w:color w:val="86BB40" w:themeColor="accent2"/>
              <w:sz w:val="24"/>
              <w:szCs w:val="24"/>
              <w:lang w:val="en-GB"/>
            </w:rPr>
            <w:delText xml:space="preserve">when will </w:delText>
          </w:r>
        </w:del>
        <w:del w:id="112" w:author="Andy Grimley" w:date="2018-01-29T13:32:00Z">
          <w:r w:rsidDel="00764D50">
            <w:rPr>
              <w:color w:val="86BB40" w:themeColor="accent2"/>
              <w:sz w:val="24"/>
              <w:szCs w:val="24"/>
              <w:lang w:val="en-GB"/>
            </w:rPr>
            <w:delText>testing begin</w:delText>
          </w:r>
        </w:del>
      </w:ins>
      <w:ins w:id="113" w:author="Iain Oakes-Green" w:date="2018-01-29T12:35:00Z">
        <w:del w:id="114" w:author="Andy Grimley" w:date="2018-01-29T13:32:00Z">
          <w:r w:rsidDel="00764D50">
            <w:rPr>
              <w:color w:val="86BB40" w:themeColor="accent2"/>
              <w:sz w:val="24"/>
              <w:szCs w:val="24"/>
              <w:lang w:val="en-GB"/>
            </w:rPr>
            <w:delText xml:space="preserve"> and when will it be made public</w:delText>
          </w:r>
        </w:del>
      </w:ins>
    </w:p>
    <w:p w14:paraId="7107CDF6" w14:textId="56010303" w:rsidR="00764D50" w:rsidRDefault="00764D50" w:rsidP="008874E7">
      <w:pPr>
        <w:rPr>
          <w:ins w:id="115" w:author="Andy Grimley" w:date="2018-01-29T13:33:00Z"/>
          <w:color w:val="auto"/>
          <w:sz w:val="24"/>
          <w:szCs w:val="24"/>
          <w:lang w:val="en-GB"/>
        </w:rPr>
      </w:pPr>
      <w:ins w:id="116" w:author="Andy Grimley" w:date="2018-01-29T13:32:00Z">
        <w:r>
          <w:rPr>
            <w:color w:val="auto"/>
            <w:sz w:val="24"/>
            <w:szCs w:val="24"/>
            <w:lang w:val="en-GB"/>
          </w:rPr>
          <w:t xml:space="preserve">The project </w:t>
        </w:r>
      </w:ins>
      <w:ins w:id="117" w:author="Andy Grimley" w:date="2018-01-29T13:33:00Z">
        <w:r>
          <w:rPr>
            <w:color w:val="auto"/>
            <w:sz w:val="24"/>
            <w:szCs w:val="24"/>
            <w:lang w:val="en-GB"/>
          </w:rPr>
          <w:t>is due to start January 2018.</w:t>
        </w:r>
      </w:ins>
    </w:p>
    <w:p w14:paraId="7FDD6520" w14:textId="5CD8495B" w:rsidR="00764D50" w:rsidRPr="00764D50" w:rsidDel="00764D50" w:rsidRDefault="00764D50" w:rsidP="008874E7">
      <w:pPr>
        <w:rPr>
          <w:ins w:id="118" w:author="Iain Oakes-Green" w:date="2018-01-29T12:35:00Z"/>
          <w:del w:id="119" w:author="Andy Grimley" w:date="2018-01-29T13:36:00Z"/>
          <w:color w:val="auto"/>
          <w:sz w:val="24"/>
          <w:szCs w:val="24"/>
          <w:lang w:val="en-GB"/>
          <w:rPrChange w:id="120" w:author="Andy Grimley" w:date="2018-01-29T13:32:00Z">
            <w:rPr>
              <w:ins w:id="121" w:author="Iain Oakes-Green" w:date="2018-01-29T12:35:00Z"/>
              <w:del w:id="122" w:author="Andy Grimley" w:date="2018-01-29T13:36:00Z"/>
              <w:color w:val="86BB40" w:themeColor="accent2"/>
              <w:sz w:val="24"/>
              <w:szCs w:val="24"/>
              <w:lang w:val="en-GB"/>
            </w:rPr>
          </w:rPrChange>
        </w:rPr>
      </w:pPr>
      <w:ins w:id="123" w:author="Andy Grimley" w:date="2018-01-29T13:33:00Z">
        <w:r>
          <w:rPr>
            <w:color w:val="auto"/>
            <w:sz w:val="24"/>
            <w:szCs w:val="24"/>
            <w:lang w:val="en-GB"/>
          </w:rPr>
          <w:t>The project will be advertised by social media and local media/news outlets.</w:t>
        </w:r>
      </w:ins>
    </w:p>
    <w:p w14:paraId="60FD9ED6" w14:textId="33C77243" w:rsidR="00B73DEE" w:rsidDel="00764D50" w:rsidRDefault="00B73DEE" w:rsidP="008874E7">
      <w:pPr>
        <w:rPr>
          <w:ins w:id="124" w:author="Iain Oakes-Green" w:date="2018-01-29T12:21:00Z"/>
          <w:del w:id="125" w:author="Andy Grimley" w:date="2018-01-29T13:36:00Z"/>
          <w:color w:val="86BB40" w:themeColor="accent2"/>
          <w:sz w:val="24"/>
          <w:szCs w:val="24"/>
          <w:lang w:val="en-GB"/>
        </w:rPr>
      </w:pPr>
      <w:ins w:id="126" w:author="Iain Oakes-Green" w:date="2018-01-29T12:35:00Z">
        <w:del w:id="127" w:author="Andy Grimley" w:date="2018-01-29T13:36:00Z">
          <w:r w:rsidDel="00764D50">
            <w:rPr>
              <w:color w:val="86BB40" w:themeColor="accent2"/>
              <w:sz w:val="24"/>
              <w:szCs w:val="24"/>
              <w:lang w:val="en-GB"/>
            </w:rPr>
            <w:delText>How will it be advertised?</w:delText>
          </w:r>
        </w:del>
      </w:ins>
    </w:p>
    <w:p w14:paraId="2386D4AD" w14:textId="77777777" w:rsidR="00E216DE" w:rsidRPr="008874E7" w:rsidRDefault="00E216DE">
      <w:pPr>
        <w:rPr>
          <w:color w:val="86BB40" w:themeColor="accent2"/>
          <w:szCs w:val="24"/>
          <w:lang w:val="en-GB"/>
          <w:rPrChange w:id="128" w:author="Iain Oakes-Green" w:date="2018-01-29T12:19:00Z">
            <w:rPr>
              <w:lang w:val="en-GB"/>
            </w:rPr>
          </w:rPrChange>
        </w:rPr>
        <w:pPrChange w:id="129" w:author="Iain Oakes-Green" w:date="2018-01-29T12:18:00Z">
          <w:pPr>
            <w:pStyle w:val="Heading2"/>
          </w:pPr>
        </w:pPrChange>
      </w:pPr>
    </w:p>
    <w:p w14:paraId="5AE97CE6" w14:textId="57333C36" w:rsidR="00151EEC" w:rsidRPr="008874E7" w:rsidDel="001418E3" w:rsidRDefault="00E33C56" w:rsidP="00151EEC">
      <w:pPr>
        <w:rPr>
          <w:del w:id="130" w:author="Andy Grimley" w:date="2018-01-29T13:19:00Z"/>
          <w:sz w:val="24"/>
          <w:szCs w:val="24"/>
          <w:lang w:val="en-GB"/>
          <w:rPrChange w:id="131" w:author="Iain Oakes-Green" w:date="2018-01-29T12:13:00Z">
            <w:rPr>
              <w:del w:id="132" w:author="Andy Grimley" w:date="2018-01-29T13:19:00Z"/>
              <w:lang w:val="en-GB"/>
            </w:rPr>
          </w:rPrChange>
        </w:rPr>
      </w:pPr>
      <w:del w:id="133" w:author="Andy Grimley" w:date="2018-01-29T13:19:00Z">
        <w:r w:rsidRPr="008874E7" w:rsidDel="001418E3">
          <w:rPr>
            <w:sz w:val="24"/>
            <w:szCs w:val="24"/>
            <w:lang w:val="en-GB"/>
            <w:rPrChange w:id="134" w:author="Iain Oakes-Green" w:date="2018-01-29T12:13:00Z">
              <w:rPr>
                <w:lang w:val="en-GB"/>
              </w:rPr>
            </w:rPrChange>
          </w:rPr>
          <w:delText>The main aim of this project is to provide real time weather data for the area of Shepshed.  The data will be obtained by an</w:delText>
        </w:r>
      </w:del>
      <w:ins w:id="135" w:author="Iain Oakes-Green" w:date="2018-01-29T12:26:00Z">
        <w:del w:id="136" w:author="Andy Grimley" w:date="2018-01-29T13:19:00Z">
          <w:r w:rsidR="0064700D" w:rsidRPr="0064700D" w:rsidDel="001418E3">
            <w:rPr>
              <w:strike/>
              <w:color w:val="FF0000"/>
              <w:sz w:val="24"/>
              <w:szCs w:val="24"/>
              <w:lang w:val="en-GB"/>
              <w:rPrChange w:id="137" w:author="Iain Oakes-Green" w:date="2018-01-29T12:26:00Z">
                <w:rPr>
                  <w:sz w:val="24"/>
                  <w:szCs w:val="24"/>
                  <w:lang w:val="en-GB"/>
                </w:rPr>
              </w:rPrChange>
            </w:rPr>
            <w:delText>d</w:delText>
          </w:r>
        </w:del>
      </w:ins>
      <w:del w:id="138" w:author="Andy Grimley" w:date="2018-01-29T13:19:00Z">
        <w:r w:rsidRPr="008874E7" w:rsidDel="001418E3">
          <w:rPr>
            <w:sz w:val="24"/>
            <w:szCs w:val="24"/>
            <w:lang w:val="en-GB"/>
            <w:rPrChange w:id="139" w:author="Iain Oakes-Green" w:date="2018-01-29T12:13:00Z">
              <w:rPr>
                <w:lang w:val="en-GB"/>
              </w:rPr>
            </w:rPrChange>
          </w:rPr>
          <w:delText xml:space="preserve">d Arduino based node network and displayed via a website.    </w:delText>
        </w:r>
      </w:del>
    </w:p>
    <w:p w14:paraId="1F507772" w14:textId="6399D6EE" w:rsidR="00001AF3" w:rsidRPr="008874E7" w:rsidRDefault="00D14EE2">
      <w:pPr>
        <w:pStyle w:val="Heading2"/>
        <w:rPr>
          <w:sz w:val="28"/>
          <w:szCs w:val="28"/>
          <w:lang w:val="en-GB"/>
          <w:rPrChange w:id="140" w:author="Iain Oakes-Green" w:date="2018-01-29T12:14:00Z">
            <w:rPr>
              <w:lang w:val="en-GB"/>
            </w:rPr>
          </w:rPrChange>
        </w:rPr>
      </w:pPr>
      <w:del w:id="141" w:author="Andy Grimley" w:date="2018-01-29T13:19:00Z">
        <w:r w:rsidRPr="008874E7" w:rsidDel="001418E3">
          <w:rPr>
            <w:sz w:val="28"/>
            <w:szCs w:val="28"/>
            <w:lang w:val="en-GB"/>
            <w:rPrChange w:id="142" w:author="Iain Oakes-Green" w:date="2018-01-29T12:14:00Z">
              <w:rPr>
                <w:lang w:val="en-GB"/>
              </w:rPr>
            </w:rPrChange>
          </w:rPr>
          <w:delText xml:space="preserve"> </w:delText>
        </w:r>
      </w:del>
      <w:r w:rsidRPr="008874E7">
        <w:rPr>
          <w:sz w:val="28"/>
          <w:szCs w:val="28"/>
          <w:lang w:val="en-GB"/>
          <w:rPrChange w:id="143" w:author="Iain Oakes-Green" w:date="2018-01-29T12:14:00Z">
            <w:rPr>
              <w:lang w:val="en-GB"/>
            </w:rPr>
          </w:rPrChange>
        </w:rPr>
        <w:t>Requirements</w:t>
      </w:r>
    </w:p>
    <w:p w14:paraId="499DDE06" w14:textId="49D357FD" w:rsidR="00E33C56" w:rsidRPr="009F7608" w:rsidRDefault="00E33C56" w:rsidP="00E33C56">
      <w:pPr>
        <w:rPr>
          <w:color w:val="auto"/>
          <w:sz w:val="24"/>
          <w:szCs w:val="24"/>
          <w:lang w:val="en-GB"/>
          <w:rPrChange w:id="144" w:author="Andy Grimley" w:date="2018-01-29T14:25:00Z">
            <w:rPr>
              <w:lang w:val="en-GB"/>
            </w:rPr>
          </w:rPrChange>
        </w:rPr>
      </w:pPr>
      <w:r w:rsidRPr="009F7608">
        <w:rPr>
          <w:color w:val="auto"/>
          <w:sz w:val="24"/>
          <w:szCs w:val="24"/>
          <w:lang w:val="en-GB"/>
          <w:rPrChange w:id="145" w:author="Andy Grimley" w:date="2018-01-29T14:25:00Z">
            <w:rPr>
              <w:lang w:val="en-GB"/>
            </w:rPr>
          </w:rPrChange>
        </w:rPr>
        <w:t>The requirements for this project are as follows</w:t>
      </w:r>
    </w:p>
    <w:p w14:paraId="4BE36E7C" w14:textId="4B793A55" w:rsidR="00E33C56" w:rsidRPr="009F7608" w:rsidRDefault="00E33C56" w:rsidP="00E33C56">
      <w:pPr>
        <w:pStyle w:val="ListParagraph"/>
        <w:numPr>
          <w:ilvl w:val="0"/>
          <w:numId w:val="5"/>
        </w:numPr>
        <w:rPr>
          <w:color w:val="auto"/>
          <w:sz w:val="24"/>
          <w:szCs w:val="24"/>
          <w:lang w:val="en-GB"/>
          <w:rPrChange w:id="146" w:author="Andy Grimley" w:date="2018-01-29T14:25:00Z">
            <w:rPr>
              <w:lang w:val="en-GB"/>
            </w:rPr>
          </w:rPrChange>
        </w:rPr>
      </w:pPr>
      <w:r w:rsidRPr="009F7608">
        <w:rPr>
          <w:color w:val="auto"/>
          <w:sz w:val="24"/>
          <w:szCs w:val="24"/>
          <w:lang w:val="en-GB"/>
          <w:rPrChange w:id="147" w:author="Andy Grimley" w:date="2018-01-29T14:25:00Z">
            <w:rPr>
              <w:lang w:val="en-GB"/>
            </w:rPr>
          </w:rPrChange>
        </w:rPr>
        <w:t>Gateway to control all nodes and obtain data from them.</w:t>
      </w:r>
      <w:r w:rsidR="00B54A19" w:rsidRPr="009F7608">
        <w:rPr>
          <w:color w:val="auto"/>
          <w:sz w:val="24"/>
          <w:szCs w:val="24"/>
          <w:lang w:val="en-GB"/>
        </w:rPr>
        <w:t xml:space="preserve">  T</w:t>
      </w:r>
      <w:r w:rsidR="00B54A19" w:rsidRPr="00E91695">
        <w:rPr>
          <w:color w:val="auto"/>
          <w:sz w:val="24"/>
          <w:szCs w:val="24"/>
          <w:lang w:val="en-GB"/>
        </w:rPr>
        <w:t xml:space="preserve">he Gateway is the main part of the network, it will communicate with the installed sensor nodes by using the 868 radio frequency.  It controls the nodes by issuing commands via software and asking them to take sensor readings and send the data back to the gateway. </w:t>
      </w:r>
    </w:p>
    <w:p w14:paraId="44EF7A72" w14:textId="7EBE5B4B" w:rsidR="00E33C56" w:rsidRPr="009F7608" w:rsidRDefault="00764D50" w:rsidP="00E33C56">
      <w:pPr>
        <w:pStyle w:val="ListParagraph"/>
        <w:numPr>
          <w:ilvl w:val="0"/>
          <w:numId w:val="5"/>
        </w:numPr>
        <w:rPr>
          <w:color w:val="auto"/>
          <w:sz w:val="24"/>
          <w:szCs w:val="24"/>
          <w:lang w:val="en-GB"/>
          <w:rPrChange w:id="148" w:author="Andy Grimley" w:date="2018-01-29T14:25:00Z">
            <w:rPr>
              <w:lang w:val="en-GB"/>
            </w:rPr>
          </w:rPrChange>
        </w:rPr>
      </w:pPr>
      <w:ins w:id="149" w:author="Andy Grimley" w:date="2018-01-29T13:34:00Z">
        <w:r w:rsidRPr="009F7608">
          <w:rPr>
            <w:color w:val="auto"/>
            <w:sz w:val="24"/>
            <w:szCs w:val="24"/>
            <w:lang w:val="en-GB"/>
          </w:rPr>
          <w:t xml:space="preserve">Phase one of the project will see </w:t>
        </w:r>
      </w:ins>
      <w:r w:rsidR="00E33C56" w:rsidRPr="009F7608">
        <w:rPr>
          <w:color w:val="auto"/>
          <w:sz w:val="24"/>
          <w:szCs w:val="24"/>
          <w:lang w:val="en-GB"/>
          <w:rPrChange w:id="150" w:author="Andy Grimley" w:date="2018-01-29T14:25:00Z">
            <w:rPr>
              <w:lang w:val="en-GB"/>
            </w:rPr>
          </w:rPrChange>
        </w:rPr>
        <w:t>10</w:t>
      </w:r>
      <w:ins w:id="151" w:author="Andy Grimley" w:date="2018-01-29T13:34:00Z">
        <w:r w:rsidRPr="009F7608">
          <w:rPr>
            <w:color w:val="auto"/>
            <w:sz w:val="24"/>
            <w:szCs w:val="24"/>
            <w:lang w:val="en-GB"/>
          </w:rPr>
          <w:t xml:space="preserve"> </w:t>
        </w:r>
      </w:ins>
      <w:del w:id="152" w:author="Andy Grimley" w:date="2018-01-29T13:34:00Z">
        <w:r w:rsidR="00E33C56" w:rsidRPr="009F7608" w:rsidDel="00764D50">
          <w:rPr>
            <w:color w:val="auto"/>
            <w:sz w:val="24"/>
            <w:szCs w:val="24"/>
            <w:lang w:val="en-GB"/>
            <w:rPrChange w:id="153" w:author="Andy Grimley" w:date="2018-01-29T14:25:00Z">
              <w:rPr>
                <w:lang w:val="en-GB"/>
              </w:rPr>
            </w:rPrChange>
          </w:rPr>
          <w:delText xml:space="preserve"> </w:delText>
        </w:r>
      </w:del>
      <w:ins w:id="154" w:author="Iain Oakes-Green" w:date="2018-01-29T12:22:00Z">
        <w:del w:id="155" w:author="Andy Grimley" w:date="2018-01-29T13:34:00Z">
          <w:r w:rsidR="00E216DE" w:rsidRPr="009F7608" w:rsidDel="00764D50">
            <w:rPr>
              <w:color w:val="auto"/>
              <w:sz w:val="24"/>
              <w:szCs w:val="24"/>
              <w:lang w:val="en-GB"/>
            </w:rPr>
            <w:delText xml:space="preserve">Why </w:delText>
          </w:r>
        </w:del>
      </w:ins>
      <w:ins w:id="156" w:author="Iain Oakes-Green" w:date="2018-01-29T12:23:00Z">
        <w:del w:id="157" w:author="Andy Grimley" w:date="2018-01-29T13:34:00Z">
          <w:r w:rsidR="00E216DE" w:rsidRPr="009F7608" w:rsidDel="00764D50">
            <w:rPr>
              <w:color w:val="auto"/>
              <w:sz w:val="24"/>
              <w:szCs w:val="24"/>
              <w:lang w:val="en-GB"/>
            </w:rPr>
            <w:delText>10</w:delText>
          </w:r>
        </w:del>
      </w:ins>
      <w:ins w:id="158" w:author="Iain Oakes-Green" w:date="2018-01-29T12:27:00Z">
        <w:del w:id="159" w:author="Andy Grimley" w:date="2018-01-29T13:34:00Z">
          <w:r w:rsidR="0064700D" w:rsidRPr="009F7608" w:rsidDel="00764D50">
            <w:rPr>
              <w:color w:val="auto"/>
              <w:sz w:val="24"/>
              <w:szCs w:val="24"/>
              <w:lang w:val="en-GB"/>
            </w:rPr>
            <w:delText>?</w:delText>
          </w:r>
        </w:del>
      </w:ins>
      <w:ins w:id="160" w:author="Iain Oakes-Green" w:date="2018-01-29T12:23:00Z">
        <w:del w:id="161" w:author="Andy Grimley" w:date="2018-01-29T13:34:00Z">
          <w:r w:rsidR="00E216DE" w:rsidRPr="00E91695" w:rsidDel="00764D50">
            <w:rPr>
              <w:color w:val="auto"/>
              <w:sz w:val="24"/>
              <w:szCs w:val="24"/>
              <w:lang w:val="en-GB"/>
            </w:rPr>
            <w:delText xml:space="preserve"> </w:delText>
          </w:r>
        </w:del>
      </w:ins>
      <w:r w:rsidR="00E33C56" w:rsidRPr="009F7608">
        <w:rPr>
          <w:color w:val="auto"/>
          <w:sz w:val="24"/>
          <w:szCs w:val="24"/>
          <w:lang w:val="en-GB"/>
          <w:rPrChange w:id="162" w:author="Andy Grimley" w:date="2018-01-29T14:25:00Z">
            <w:rPr>
              <w:lang w:val="en-GB"/>
            </w:rPr>
          </w:rPrChange>
        </w:rPr>
        <w:t>sensor nodes</w:t>
      </w:r>
      <w:r w:rsidR="00B54A19" w:rsidRPr="009F7608">
        <w:rPr>
          <w:color w:val="auto"/>
          <w:sz w:val="24"/>
          <w:szCs w:val="24"/>
          <w:lang w:val="en-GB"/>
        </w:rPr>
        <w:t xml:space="preserve"> in</w:t>
      </w:r>
      <w:r w:rsidR="00B54A19" w:rsidRPr="00E91695">
        <w:rPr>
          <w:color w:val="auto"/>
          <w:sz w:val="24"/>
          <w:szCs w:val="24"/>
          <w:lang w:val="en-GB"/>
        </w:rPr>
        <w:t>stalled at various sites around Shepshed.  Each individual node is addressed and “listen out “ for their command which is sent from the Gateway.  Once the command has been received the Sensor node takes readings form all its connected sensors and relays that information back to the gateway.  Measurements will happen every 90 seconds.</w:t>
      </w:r>
    </w:p>
    <w:p w14:paraId="4E2430E2" w14:textId="71B000F1" w:rsidR="00E33C56" w:rsidRPr="00B54A19" w:rsidRDefault="00E33C56" w:rsidP="00E33C56">
      <w:pPr>
        <w:pStyle w:val="ListParagraph"/>
        <w:numPr>
          <w:ilvl w:val="0"/>
          <w:numId w:val="5"/>
        </w:numPr>
        <w:rPr>
          <w:color w:val="auto"/>
          <w:sz w:val="24"/>
          <w:szCs w:val="24"/>
          <w:lang w:val="en-GB"/>
          <w:rPrChange w:id="163" w:author="Iain Oakes-Green" w:date="2018-01-29T12:14:00Z">
            <w:rPr>
              <w:lang w:val="en-GB"/>
            </w:rPr>
          </w:rPrChange>
        </w:rPr>
      </w:pPr>
      <w:r w:rsidRPr="00B54A19">
        <w:rPr>
          <w:color w:val="auto"/>
          <w:sz w:val="24"/>
          <w:szCs w:val="24"/>
          <w:lang w:val="en-GB"/>
          <w:rPrChange w:id="164" w:author="Iain Oakes-Green" w:date="2018-01-29T12:14:00Z">
            <w:rPr>
              <w:lang w:val="en-GB"/>
            </w:rPr>
          </w:rPrChange>
        </w:rPr>
        <w:t>Sensors for nodes</w:t>
      </w:r>
      <w:ins w:id="165" w:author="Iain Oakes-Green" w:date="2018-01-29T12:30:00Z">
        <w:r w:rsidR="0064700D" w:rsidRPr="00B54A19">
          <w:rPr>
            <w:color w:val="auto"/>
            <w:sz w:val="24"/>
            <w:szCs w:val="24"/>
            <w:lang w:val="en-GB"/>
          </w:rPr>
          <w:t xml:space="preserve"> </w:t>
        </w:r>
      </w:ins>
      <w:ins w:id="166" w:author="Iain Oakes-Green" w:date="2018-01-29T12:24:00Z">
        <w:r w:rsidR="00E216DE" w:rsidRPr="00B54A19">
          <w:rPr>
            <w:color w:val="auto"/>
            <w:sz w:val="24"/>
            <w:szCs w:val="24"/>
            <w:lang w:val="en-GB"/>
          </w:rPr>
          <w:t>Wh</w:t>
        </w:r>
      </w:ins>
      <w:ins w:id="167" w:author="Iain Oakes-Green" w:date="2018-01-29T12:29:00Z">
        <w:r w:rsidR="0064700D" w:rsidRPr="00B54A19">
          <w:rPr>
            <w:color w:val="auto"/>
            <w:sz w:val="24"/>
            <w:szCs w:val="24"/>
            <w:lang w:val="en-GB"/>
          </w:rPr>
          <w:t xml:space="preserve">at is a node? </w:t>
        </w:r>
      </w:ins>
      <w:del w:id="168" w:author="Iain Oakes-Green" w:date="2018-01-29T12:24:00Z">
        <w:r w:rsidRPr="00B54A19" w:rsidDel="00E216DE">
          <w:rPr>
            <w:color w:val="auto"/>
            <w:sz w:val="24"/>
            <w:szCs w:val="24"/>
            <w:lang w:val="en-GB"/>
            <w:rPrChange w:id="169" w:author="Iain Oakes-Green" w:date="2018-01-29T12:14:00Z">
              <w:rPr>
                <w:lang w:val="en-GB"/>
              </w:rPr>
            </w:rPrChange>
          </w:rPr>
          <w:delText xml:space="preserve"> these </w:delText>
        </w:r>
      </w:del>
      <w:r w:rsidRPr="00B54A19">
        <w:rPr>
          <w:color w:val="auto"/>
          <w:sz w:val="24"/>
          <w:szCs w:val="24"/>
          <w:lang w:val="en-GB"/>
          <w:rPrChange w:id="170" w:author="Iain Oakes-Green" w:date="2018-01-29T12:14:00Z">
            <w:rPr>
              <w:lang w:val="en-GB"/>
            </w:rPr>
          </w:rPrChange>
        </w:rPr>
        <w:t>include Temp</w:t>
      </w:r>
      <w:del w:id="171" w:author="Iain Oakes-Green" w:date="2018-01-29T12:23:00Z">
        <w:r w:rsidRPr="00B54A19" w:rsidDel="00E216DE">
          <w:rPr>
            <w:color w:val="auto"/>
            <w:sz w:val="24"/>
            <w:szCs w:val="24"/>
            <w:lang w:val="en-GB"/>
            <w:rPrChange w:id="172" w:author="Iain Oakes-Green" w:date="2018-01-29T12:27:00Z">
              <w:rPr>
                <w:lang w:val="en-GB"/>
              </w:rPr>
            </w:rPrChange>
          </w:rPr>
          <w:delText>/</w:delText>
        </w:r>
      </w:del>
      <w:ins w:id="173" w:author="Iain Oakes-Green" w:date="2018-01-29T12:23:00Z">
        <w:r w:rsidR="00E216DE" w:rsidRPr="00B54A19">
          <w:rPr>
            <w:color w:val="auto"/>
            <w:sz w:val="24"/>
            <w:szCs w:val="24"/>
            <w:lang w:val="en-GB"/>
            <w:rPrChange w:id="174" w:author="Iain Oakes-Green" w:date="2018-01-29T12:27:00Z">
              <w:rPr>
                <w:color w:val="86BB40" w:themeColor="accent2"/>
                <w:sz w:val="24"/>
                <w:szCs w:val="24"/>
                <w:lang w:val="en-GB"/>
              </w:rPr>
            </w:rPrChange>
          </w:rPr>
          <w:t>erature</w:t>
        </w:r>
      </w:ins>
      <w:ins w:id="175" w:author="Iain Oakes-Green" w:date="2018-01-29T12:29:00Z">
        <w:r w:rsidR="0064700D" w:rsidRPr="00B54A19">
          <w:rPr>
            <w:color w:val="auto"/>
            <w:sz w:val="24"/>
            <w:szCs w:val="24"/>
            <w:lang w:val="en-GB"/>
          </w:rPr>
          <w:t>,</w:t>
        </w:r>
      </w:ins>
      <w:ins w:id="176" w:author="Iain Oakes-Green" w:date="2018-01-29T12:23:00Z">
        <w:r w:rsidR="00E216DE" w:rsidRPr="00B54A19">
          <w:rPr>
            <w:color w:val="auto"/>
            <w:sz w:val="24"/>
            <w:szCs w:val="24"/>
            <w:lang w:val="en-GB"/>
          </w:rPr>
          <w:t xml:space="preserve"> </w:t>
        </w:r>
      </w:ins>
      <w:r w:rsidRPr="00B54A19">
        <w:rPr>
          <w:color w:val="auto"/>
          <w:sz w:val="24"/>
          <w:szCs w:val="24"/>
          <w:lang w:val="en-GB"/>
          <w:rPrChange w:id="177" w:author="Iain Oakes-Green" w:date="2018-01-29T12:14:00Z">
            <w:rPr>
              <w:lang w:val="en-GB"/>
            </w:rPr>
          </w:rPrChange>
        </w:rPr>
        <w:t>R</w:t>
      </w:r>
      <w:ins w:id="178" w:author="Iain Oakes-Green" w:date="2018-01-29T12:23:00Z">
        <w:r w:rsidR="00E216DE" w:rsidRPr="00B54A19">
          <w:rPr>
            <w:color w:val="auto"/>
            <w:sz w:val="24"/>
            <w:szCs w:val="24"/>
            <w:lang w:val="en-GB"/>
            <w:rPrChange w:id="179" w:author="Iain Oakes-Green" w:date="2018-01-29T12:27:00Z">
              <w:rPr>
                <w:color w:val="86BB40" w:themeColor="accent2"/>
                <w:sz w:val="24"/>
                <w:szCs w:val="24"/>
                <w:lang w:val="en-GB"/>
              </w:rPr>
            </w:rPrChange>
          </w:rPr>
          <w:t>elative Humidity</w:t>
        </w:r>
      </w:ins>
      <w:ins w:id="180" w:author="Iain Oakes-Green" w:date="2018-01-29T12:26:00Z">
        <w:r w:rsidR="0064700D" w:rsidRPr="00B54A19">
          <w:rPr>
            <w:color w:val="auto"/>
            <w:sz w:val="24"/>
            <w:szCs w:val="24"/>
            <w:lang w:val="en-GB"/>
            <w:rPrChange w:id="181" w:author="Iain Oakes-Green" w:date="2018-01-29T12:27:00Z">
              <w:rPr>
                <w:sz w:val="24"/>
                <w:szCs w:val="24"/>
                <w:lang w:val="en-GB"/>
              </w:rPr>
            </w:rPrChange>
          </w:rPr>
          <w:t>,</w:t>
        </w:r>
      </w:ins>
      <w:del w:id="182" w:author="Iain Oakes-Green" w:date="2018-01-29T12:26:00Z">
        <w:r w:rsidRPr="00B54A19" w:rsidDel="0064700D">
          <w:rPr>
            <w:color w:val="auto"/>
            <w:sz w:val="24"/>
            <w:szCs w:val="24"/>
            <w:lang w:val="en-GB"/>
            <w:rPrChange w:id="183" w:author="Iain Oakes-Green" w:date="2018-01-29T12:27:00Z">
              <w:rPr>
                <w:lang w:val="en-GB"/>
              </w:rPr>
            </w:rPrChange>
          </w:rPr>
          <w:delText>h</w:delText>
        </w:r>
      </w:del>
      <w:r w:rsidRPr="00B54A19">
        <w:rPr>
          <w:color w:val="auto"/>
          <w:sz w:val="24"/>
          <w:szCs w:val="24"/>
          <w:lang w:val="en-GB"/>
          <w:rPrChange w:id="184" w:author="Iain Oakes-Green" w:date="2018-01-29T12:27:00Z">
            <w:rPr>
              <w:lang w:val="en-GB"/>
            </w:rPr>
          </w:rPrChange>
        </w:rPr>
        <w:t xml:space="preserve"> </w:t>
      </w:r>
      <w:r w:rsidRPr="00B54A19">
        <w:rPr>
          <w:color w:val="auto"/>
          <w:sz w:val="24"/>
          <w:szCs w:val="24"/>
          <w:lang w:val="en-GB"/>
          <w:rPrChange w:id="185" w:author="Iain Oakes-Green" w:date="2018-01-29T12:14:00Z">
            <w:rPr>
              <w:lang w:val="en-GB"/>
            </w:rPr>
          </w:rPrChange>
        </w:rPr>
        <w:t>Barometric pressure and rain detection</w:t>
      </w:r>
    </w:p>
    <w:p w14:paraId="5D2CDCB6" w14:textId="74C384FD" w:rsidR="00E33C56" w:rsidRPr="00120B3D" w:rsidRDefault="00E33C56" w:rsidP="00E33C56">
      <w:pPr>
        <w:pStyle w:val="ListParagraph"/>
        <w:numPr>
          <w:ilvl w:val="0"/>
          <w:numId w:val="5"/>
        </w:numPr>
        <w:rPr>
          <w:color w:val="auto"/>
          <w:sz w:val="24"/>
          <w:szCs w:val="24"/>
          <w:lang w:val="en-GB"/>
          <w:rPrChange w:id="186" w:author="Andy Grimley" w:date="2018-01-29T15:06:00Z">
            <w:rPr>
              <w:lang w:val="en-GB"/>
            </w:rPr>
          </w:rPrChange>
        </w:rPr>
      </w:pPr>
      <w:r w:rsidRPr="00120B3D">
        <w:rPr>
          <w:color w:val="auto"/>
          <w:sz w:val="24"/>
          <w:szCs w:val="24"/>
          <w:lang w:val="en-GB"/>
          <w:rPrChange w:id="187" w:author="Andy Grimley" w:date="2018-01-29T15:06:00Z">
            <w:rPr>
              <w:lang w:val="en-GB"/>
            </w:rPr>
          </w:rPrChange>
        </w:rPr>
        <w:lastRenderedPageBreak/>
        <w:t>Webserver to</w:t>
      </w:r>
      <w:ins w:id="188" w:author="Andy Grimley" w:date="2018-01-29T14:56:00Z">
        <w:r w:rsidR="00E05596" w:rsidRPr="00120B3D">
          <w:rPr>
            <w:color w:val="auto"/>
            <w:sz w:val="24"/>
            <w:szCs w:val="24"/>
            <w:lang w:val="en-GB"/>
            <w:rPrChange w:id="189" w:author="Andy Grimley" w:date="2018-01-29T15:06:00Z">
              <w:rPr>
                <w:color w:val="auto"/>
                <w:sz w:val="24"/>
                <w:szCs w:val="24"/>
                <w:lang w:val="en-GB"/>
              </w:rPr>
            </w:rPrChange>
          </w:rPr>
          <w:t xml:space="preserve"> serve the </w:t>
        </w:r>
      </w:ins>
      <w:ins w:id="190" w:author="Andy Grimley" w:date="2018-01-29T14:57:00Z">
        <w:r w:rsidR="00E05596" w:rsidRPr="00120B3D">
          <w:rPr>
            <w:color w:val="auto"/>
            <w:sz w:val="24"/>
            <w:szCs w:val="24"/>
            <w:lang w:val="en-GB"/>
            <w:rPrChange w:id="191" w:author="Andy Grimley" w:date="2018-01-29T15:06:00Z">
              <w:rPr>
                <w:color w:val="auto"/>
                <w:sz w:val="24"/>
                <w:szCs w:val="24"/>
                <w:lang w:val="en-GB"/>
              </w:rPr>
            </w:rPrChange>
          </w:rPr>
          <w:t>Smart Shepshed website to the outside world</w:t>
        </w:r>
      </w:ins>
      <w:del w:id="192" w:author="Andy Grimley" w:date="2018-01-29T14:56:00Z">
        <w:r w:rsidRPr="00120B3D" w:rsidDel="00E05596">
          <w:rPr>
            <w:color w:val="auto"/>
            <w:sz w:val="24"/>
            <w:szCs w:val="24"/>
            <w:lang w:val="en-GB"/>
            <w:rPrChange w:id="193" w:author="Andy Grimley" w:date="2018-01-29T15:06:00Z">
              <w:rPr>
                <w:lang w:val="en-GB"/>
              </w:rPr>
            </w:rPrChange>
          </w:rPr>
          <w:delText xml:space="preserve"> host website.</w:delText>
        </w:r>
      </w:del>
      <w:ins w:id="194" w:author="Iain Oakes-Green" w:date="2018-01-29T12:30:00Z">
        <w:del w:id="195" w:author="Andy Grimley" w:date="2018-01-29T14:56:00Z">
          <w:r w:rsidR="0064700D" w:rsidRPr="00120B3D" w:rsidDel="00E05596">
            <w:rPr>
              <w:color w:val="auto"/>
              <w:sz w:val="24"/>
              <w:szCs w:val="24"/>
              <w:lang w:val="en-GB"/>
              <w:rPrChange w:id="196" w:author="Andy Grimley" w:date="2018-01-29T15:06:00Z">
                <w:rPr>
                  <w:color w:val="auto"/>
                  <w:sz w:val="24"/>
                  <w:szCs w:val="24"/>
                  <w:lang w:val="en-GB"/>
                </w:rPr>
              </w:rPrChange>
            </w:rPr>
            <w:delText xml:space="preserve"> What is a webserver</w:delText>
          </w:r>
          <w:r w:rsidR="00B73DEE" w:rsidRPr="00120B3D" w:rsidDel="00E05596">
            <w:rPr>
              <w:color w:val="auto"/>
              <w:sz w:val="24"/>
              <w:szCs w:val="24"/>
              <w:lang w:val="en-GB"/>
              <w:rPrChange w:id="197" w:author="Andy Grimley" w:date="2018-01-29T15:06:00Z">
                <w:rPr>
                  <w:color w:val="auto"/>
                  <w:sz w:val="24"/>
                  <w:szCs w:val="24"/>
                  <w:lang w:val="en-GB"/>
                </w:rPr>
              </w:rPrChange>
            </w:rPr>
            <w:delText>?</w:delText>
          </w:r>
        </w:del>
      </w:ins>
    </w:p>
    <w:p w14:paraId="092EE447" w14:textId="08453FD3" w:rsidR="00E33C56" w:rsidRPr="00120B3D" w:rsidRDefault="00B73DEE" w:rsidP="00E33C56">
      <w:pPr>
        <w:pStyle w:val="ListParagraph"/>
        <w:numPr>
          <w:ilvl w:val="0"/>
          <w:numId w:val="5"/>
        </w:numPr>
        <w:rPr>
          <w:color w:val="auto"/>
          <w:sz w:val="24"/>
          <w:szCs w:val="24"/>
          <w:lang w:val="en-GB"/>
          <w:rPrChange w:id="198" w:author="Andy Grimley" w:date="2018-01-29T15:06:00Z">
            <w:rPr>
              <w:lang w:val="en-GB"/>
            </w:rPr>
          </w:rPrChange>
        </w:rPr>
      </w:pPr>
      <w:ins w:id="199" w:author="Iain Oakes-Green" w:date="2018-01-29T12:30:00Z">
        <w:del w:id="200" w:author="Andy Grimley" w:date="2018-01-29T14:57:00Z">
          <w:r w:rsidRPr="00120B3D" w:rsidDel="00E05596">
            <w:rPr>
              <w:color w:val="auto"/>
              <w:sz w:val="24"/>
              <w:szCs w:val="24"/>
              <w:lang w:val="en-GB"/>
              <w:rPrChange w:id="201" w:author="Andy Grimley" w:date="2018-01-29T15:06:00Z">
                <w:rPr>
                  <w:sz w:val="24"/>
                  <w:szCs w:val="24"/>
                  <w:lang w:val="en-GB"/>
                </w:rPr>
              </w:rPrChange>
            </w:rPr>
            <w:delText>We</w:delText>
          </w:r>
        </w:del>
      </w:ins>
      <w:ins w:id="202" w:author="Iain Oakes-Green" w:date="2018-01-29T12:31:00Z">
        <w:del w:id="203" w:author="Andy Grimley" w:date="2018-01-29T14:57:00Z">
          <w:r w:rsidRPr="00120B3D" w:rsidDel="00E05596">
            <w:rPr>
              <w:color w:val="auto"/>
              <w:sz w:val="24"/>
              <w:szCs w:val="24"/>
              <w:lang w:val="en-GB"/>
              <w:rPrChange w:id="204" w:author="Andy Grimley" w:date="2018-01-29T15:06:00Z">
                <w:rPr>
                  <w:sz w:val="24"/>
                  <w:szCs w:val="24"/>
                  <w:lang w:val="en-GB"/>
                </w:rPr>
              </w:rPrChange>
            </w:rPr>
            <w:delText>b</w:delText>
          </w:r>
        </w:del>
      </w:ins>
      <w:del w:id="205" w:author="Andy Grimley" w:date="2018-01-29T14:57:00Z">
        <w:r w:rsidR="00E33C56" w:rsidRPr="00120B3D" w:rsidDel="00E05596">
          <w:rPr>
            <w:color w:val="auto"/>
            <w:sz w:val="24"/>
            <w:szCs w:val="24"/>
            <w:lang w:val="en-GB"/>
            <w:rPrChange w:id="206" w:author="Andy Grimley" w:date="2018-01-29T15:06:00Z">
              <w:rPr>
                <w:lang w:val="en-GB"/>
              </w:rPr>
            </w:rPrChange>
          </w:rPr>
          <w:delText>S</w:delText>
        </w:r>
      </w:del>
      <w:ins w:id="207" w:author="Iain Oakes-Green" w:date="2018-01-29T12:31:00Z">
        <w:del w:id="208" w:author="Andy Grimley" w:date="2018-01-29T14:57:00Z">
          <w:r w:rsidRPr="00120B3D" w:rsidDel="00E05596">
            <w:rPr>
              <w:color w:val="auto"/>
              <w:sz w:val="24"/>
              <w:szCs w:val="24"/>
              <w:lang w:val="en-GB"/>
              <w:rPrChange w:id="209" w:author="Andy Grimley" w:date="2018-01-29T15:06:00Z">
                <w:rPr>
                  <w:sz w:val="24"/>
                  <w:szCs w:val="24"/>
                  <w:lang w:val="en-GB"/>
                </w:rPr>
              </w:rPrChange>
            </w:rPr>
            <w:delText>s</w:delText>
          </w:r>
        </w:del>
      </w:ins>
      <w:del w:id="210" w:author="Andy Grimley" w:date="2018-01-29T14:57:00Z">
        <w:r w:rsidR="00E33C56" w:rsidRPr="00120B3D" w:rsidDel="00E05596">
          <w:rPr>
            <w:color w:val="auto"/>
            <w:sz w:val="24"/>
            <w:szCs w:val="24"/>
            <w:lang w:val="en-GB"/>
            <w:rPrChange w:id="211" w:author="Andy Grimley" w:date="2018-01-29T15:06:00Z">
              <w:rPr>
                <w:lang w:val="en-GB"/>
              </w:rPr>
            </w:rPrChange>
          </w:rPr>
          <w:delText>e</w:delText>
        </w:r>
      </w:del>
      <w:ins w:id="212" w:author="Iain Oakes-Green" w:date="2018-01-29T12:31:00Z">
        <w:del w:id="213" w:author="Andy Grimley" w:date="2018-01-29T14:57:00Z">
          <w:r w:rsidRPr="00120B3D" w:rsidDel="00E05596">
            <w:rPr>
              <w:color w:val="auto"/>
              <w:sz w:val="24"/>
              <w:szCs w:val="24"/>
              <w:lang w:val="en-GB"/>
              <w:rPrChange w:id="214" w:author="Andy Grimley" w:date="2018-01-29T15:06:00Z">
                <w:rPr>
                  <w:sz w:val="24"/>
                  <w:szCs w:val="24"/>
                  <w:lang w:val="en-GB"/>
                </w:rPr>
              </w:rPrChange>
            </w:rPr>
            <w:delText>r</w:delText>
          </w:r>
        </w:del>
      </w:ins>
      <w:del w:id="215" w:author="Andy Grimley" w:date="2018-01-29T14:57:00Z">
        <w:r w:rsidR="00E33C56" w:rsidRPr="00120B3D" w:rsidDel="00E05596">
          <w:rPr>
            <w:color w:val="auto"/>
            <w:sz w:val="24"/>
            <w:szCs w:val="24"/>
            <w:lang w:val="en-GB"/>
            <w:rPrChange w:id="216" w:author="Andy Grimley" w:date="2018-01-29T15:06:00Z">
              <w:rPr>
                <w:lang w:val="en-GB"/>
              </w:rPr>
            </w:rPrChange>
          </w:rPr>
          <w:delText>ver to store all data received from sensor nodes</w:delText>
        </w:r>
      </w:del>
      <w:ins w:id="217" w:author="Andy Grimley" w:date="2018-01-29T14:57:00Z">
        <w:r w:rsidR="00E05596" w:rsidRPr="00120B3D">
          <w:rPr>
            <w:color w:val="auto"/>
            <w:sz w:val="24"/>
            <w:szCs w:val="24"/>
            <w:lang w:val="en-GB"/>
            <w:rPrChange w:id="218" w:author="Andy Grimley" w:date="2018-01-29T15:06:00Z">
              <w:rPr>
                <w:color w:val="auto"/>
                <w:sz w:val="24"/>
                <w:szCs w:val="24"/>
                <w:lang w:val="en-GB"/>
              </w:rPr>
            </w:rPrChange>
          </w:rPr>
          <w:t>A MYSQL database to store data from all the sensor nodes and</w:t>
        </w:r>
      </w:ins>
      <w:ins w:id="219" w:author="Andy Grimley" w:date="2018-01-29T14:58:00Z">
        <w:r w:rsidR="00E05596" w:rsidRPr="00120B3D">
          <w:rPr>
            <w:color w:val="auto"/>
            <w:sz w:val="24"/>
            <w:szCs w:val="24"/>
            <w:lang w:val="en-GB"/>
            <w:rPrChange w:id="220" w:author="Andy Grimley" w:date="2018-01-29T15:06:00Z">
              <w:rPr>
                <w:color w:val="auto"/>
                <w:sz w:val="24"/>
                <w:szCs w:val="24"/>
                <w:lang w:val="en-GB"/>
              </w:rPr>
            </w:rPrChange>
          </w:rPr>
          <w:t xml:space="preserve"> in turn</w:t>
        </w:r>
      </w:ins>
      <w:ins w:id="221" w:author="Andy Grimley" w:date="2018-01-29T14:57:00Z">
        <w:r w:rsidR="00E05596" w:rsidRPr="00120B3D">
          <w:rPr>
            <w:color w:val="auto"/>
            <w:sz w:val="24"/>
            <w:szCs w:val="24"/>
            <w:lang w:val="en-GB"/>
            <w:rPrChange w:id="222" w:author="Andy Grimley" w:date="2018-01-29T15:06:00Z">
              <w:rPr>
                <w:color w:val="auto"/>
                <w:sz w:val="24"/>
                <w:szCs w:val="24"/>
                <w:lang w:val="en-GB"/>
              </w:rPr>
            </w:rPrChange>
          </w:rPr>
          <w:t xml:space="preserve"> serve that data to</w:t>
        </w:r>
      </w:ins>
      <w:ins w:id="223" w:author="Andy Grimley" w:date="2018-01-29T14:58:00Z">
        <w:r w:rsidR="00E05596" w:rsidRPr="00120B3D">
          <w:rPr>
            <w:color w:val="auto"/>
            <w:sz w:val="24"/>
            <w:szCs w:val="24"/>
            <w:lang w:val="en-GB"/>
            <w:rPrChange w:id="224" w:author="Andy Grimley" w:date="2018-01-29T15:06:00Z">
              <w:rPr>
                <w:color w:val="auto"/>
                <w:sz w:val="24"/>
                <w:szCs w:val="24"/>
                <w:lang w:val="en-GB"/>
              </w:rPr>
            </w:rPrChange>
          </w:rPr>
          <w:t xml:space="preserve"> the hosted Smart Shepshed website via PHP</w:t>
        </w:r>
      </w:ins>
      <w:ins w:id="225" w:author="Andy Grimley" w:date="2018-01-29T15:06:00Z">
        <w:r w:rsidR="00120B3D">
          <w:rPr>
            <w:color w:val="auto"/>
            <w:sz w:val="24"/>
            <w:szCs w:val="24"/>
            <w:lang w:val="en-GB"/>
          </w:rPr>
          <w:t xml:space="preserve"> and JavaScript</w:t>
        </w:r>
      </w:ins>
      <w:del w:id="226" w:author="Andy Grimley" w:date="2018-01-29T14:58:00Z">
        <w:r w:rsidR="00E33C56" w:rsidRPr="00120B3D" w:rsidDel="00E05596">
          <w:rPr>
            <w:color w:val="auto"/>
            <w:sz w:val="24"/>
            <w:szCs w:val="24"/>
            <w:lang w:val="en-GB"/>
            <w:rPrChange w:id="227" w:author="Andy Grimley" w:date="2018-01-29T15:06:00Z">
              <w:rPr>
                <w:lang w:val="en-GB"/>
              </w:rPr>
            </w:rPrChange>
          </w:rPr>
          <w:delText>(</w:delText>
        </w:r>
      </w:del>
      <w:del w:id="228" w:author="Iain Oakes-Green" w:date="2018-01-29T12:12:00Z">
        <w:r w:rsidR="00E33C56" w:rsidRPr="00120B3D" w:rsidDel="008874E7">
          <w:rPr>
            <w:color w:val="auto"/>
            <w:sz w:val="24"/>
            <w:szCs w:val="24"/>
            <w:lang w:val="en-GB"/>
            <w:rPrChange w:id="229" w:author="Andy Grimley" w:date="2018-01-29T15:06:00Z">
              <w:rPr>
                <w:lang w:val="en-GB"/>
              </w:rPr>
            </w:rPrChange>
          </w:rPr>
          <w:delText>mysql</w:delText>
        </w:r>
      </w:del>
      <w:ins w:id="230" w:author="Iain Oakes-Green" w:date="2018-01-29T12:12:00Z">
        <w:del w:id="231" w:author="Andy Grimley" w:date="2018-01-29T14:58:00Z">
          <w:r w:rsidR="008874E7" w:rsidRPr="00120B3D" w:rsidDel="00E05596">
            <w:rPr>
              <w:color w:val="auto"/>
              <w:sz w:val="24"/>
              <w:szCs w:val="24"/>
              <w:lang w:val="en-GB"/>
              <w:rPrChange w:id="232" w:author="Andy Grimley" w:date="2018-01-29T15:06:00Z">
                <w:rPr>
                  <w:lang w:val="en-GB"/>
                </w:rPr>
              </w:rPrChange>
            </w:rPr>
            <w:delText>MySQL</w:delText>
          </w:r>
        </w:del>
      </w:ins>
      <w:del w:id="233" w:author="Andy Grimley" w:date="2018-01-29T14:58:00Z">
        <w:r w:rsidR="00E33C56" w:rsidRPr="00120B3D" w:rsidDel="00E05596">
          <w:rPr>
            <w:color w:val="auto"/>
            <w:sz w:val="24"/>
            <w:szCs w:val="24"/>
            <w:lang w:val="en-GB"/>
            <w:rPrChange w:id="234" w:author="Andy Grimley" w:date="2018-01-29T15:06:00Z">
              <w:rPr>
                <w:lang w:val="en-GB"/>
              </w:rPr>
            </w:rPrChange>
          </w:rPr>
          <w:delText xml:space="preserve"> database)</w:delText>
        </w:r>
      </w:del>
      <w:ins w:id="235" w:author="Iain Oakes-Green" w:date="2018-01-29T12:31:00Z">
        <w:del w:id="236" w:author="Andy Grimley" w:date="2018-01-29T14:58:00Z">
          <w:r w:rsidRPr="00120B3D" w:rsidDel="00E05596">
            <w:rPr>
              <w:color w:val="auto"/>
              <w:sz w:val="24"/>
              <w:szCs w:val="24"/>
              <w:lang w:val="en-GB"/>
              <w:rPrChange w:id="237" w:author="Andy Grimley" w:date="2018-01-29T15:06:00Z">
                <w:rPr>
                  <w:color w:val="auto"/>
                  <w:sz w:val="24"/>
                  <w:szCs w:val="24"/>
                  <w:lang w:val="en-GB"/>
                </w:rPr>
              </w:rPrChange>
            </w:rPr>
            <w:delText xml:space="preserve"> Describe what a MySQL database is</w:delText>
          </w:r>
        </w:del>
      </w:ins>
      <w:ins w:id="238" w:author="Iain Oakes-Green" w:date="2018-01-29T12:37:00Z">
        <w:del w:id="239" w:author="Andy Grimley" w:date="2018-01-29T14:58:00Z">
          <w:r w:rsidRPr="00120B3D" w:rsidDel="00E05596">
            <w:rPr>
              <w:color w:val="auto"/>
              <w:sz w:val="24"/>
              <w:szCs w:val="24"/>
              <w:lang w:val="en-GB"/>
              <w:rPrChange w:id="240" w:author="Andy Grimley" w:date="2018-01-29T15:06:00Z">
                <w:rPr>
                  <w:color w:val="auto"/>
                  <w:sz w:val="24"/>
                  <w:szCs w:val="24"/>
                  <w:lang w:val="en-GB"/>
                </w:rPr>
              </w:rPrChange>
            </w:rPr>
            <w:delText xml:space="preserve"> and how it works</w:delText>
          </w:r>
        </w:del>
      </w:ins>
      <w:r w:rsidR="00E33C56" w:rsidRPr="00120B3D">
        <w:rPr>
          <w:color w:val="auto"/>
          <w:sz w:val="24"/>
          <w:szCs w:val="24"/>
          <w:lang w:val="en-GB"/>
          <w:rPrChange w:id="241" w:author="Andy Grimley" w:date="2018-01-29T15:06:00Z">
            <w:rPr>
              <w:lang w:val="en-GB"/>
            </w:rPr>
          </w:rPrChange>
        </w:rPr>
        <w:t>.</w:t>
      </w:r>
    </w:p>
    <w:p w14:paraId="19BD4219" w14:textId="09966340" w:rsidR="00E33C56" w:rsidRPr="00120B3D" w:rsidRDefault="00E33C56" w:rsidP="00E33C56">
      <w:pPr>
        <w:pStyle w:val="ListParagraph"/>
        <w:numPr>
          <w:ilvl w:val="0"/>
          <w:numId w:val="5"/>
        </w:numPr>
        <w:rPr>
          <w:color w:val="auto"/>
          <w:sz w:val="24"/>
          <w:szCs w:val="24"/>
          <w:lang w:val="en-GB"/>
          <w:rPrChange w:id="242" w:author="Andy Grimley" w:date="2018-01-29T15:06:00Z">
            <w:rPr>
              <w:lang w:val="en-GB"/>
            </w:rPr>
          </w:rPrChange>
        </w:rPr>
      </w:pPr>
      <w:del w:id="243" w:author="Andy Grimley" w:date="2018-01-29T14:58:00Z">
        <w:r w:rsidRPr="00120B3D" w:rsidDel="00E05596">
          <w:rPr>
            <w:color w:val="auto"/>
            <w:sz w:val="24"/>
            <w:szCs w:val="24"/>
            <w:lang w:val="en-GB"/>
            <w:rPrChange w:id="244" w:author="Andy Grimley" w:date="2018-01-29T15:06:00Z">
              <w:rPr>
                <w:lang w:val="en-GB"/>
              </w:rPr>
            </w:rPrChange>
          </w:rPr>
          <w:delText xml:space="preserve">Website to visualize </w:delText>
        </w:r>
      </w:del>
      <w:ins w:id="245" w:author="Iain Oakes-Green" w:date="2018-01-29T12:33:00Z">
        <w:del w:id="246" w:author="Andy Grimley" w:date="2018-01-29T14:58:00Z">
          <w:r w:rsidR="00B73DEE" w:rsidRPr="00120B3D" w:rsidDel="00E05596">
            <w:rPr>
              <w:color w:val="auto"/>
              <w:sz w:val="24"/>
              <w:szCs w:val="24"/>
              <w:lang w:val="en-GB"/>
              <w:rPrChange w:id="247" w:author="Andy Grimley" w:date="2018-01-29T15:06:00Z">
                <w:rPr>
                  <w:lang w:val="en-GB"/>
                </w:rPr>
              </w:rPrChange>
            </w:rPr>
            <w:delText>visuali</w:delText>
          </w:r>
          <w:r w:rsidR="00B73DEE" w:rsidRPr="00120B3D" w:rsidDel="00E05596">
            <w:rPr>
              <w:color w:val="auto"/>
              <w:sz w:val="24"/>
              <w:szCs w:val="24"/>
              <w:lang w:val="en-GB"/>
              <w:rPrChange w:id="248" w:author="Andy Grimley" w:date="2018-01-29T15:06:00Z">
                <w:rPr>
                  <w:sz w:val="24"/>
                  <w:szCs w:val="24"/>
                  <w:lang w:val="en-GB"/>
                </w:rPr>
              </w:rPrChange>
            </w:rPr>
            <w:delText>s</w:delText>
          </w:r>
          <w:r w:rsidR="00B73DEE" w:rsidRPr="00120B3D" w:rsidDel="00E05596">
            <w:rPr>
              <w:color w:val="auto"/>
              <w:sz w:val="24"/>
              <w:szCs w:val="24"/>
              <w:lang w:val="en-GB"/>
              <w:rPrChange w:id="249" w:author="Andy Grimley" w:date="2018-01-29T15:06:00Z">
                <w:rPr>
                  <w:lang w:val="en-GB"/>
                </w:rPr>
              </w:rPrChange>
            </w:rPr>
            <w:delText xml:space="preserve">e </w:delText>
          </w:r>
        </w:del>
      </w:ins>
      <w:del w:id="250" w:author="Andy Grimley" w:date="2018-01-29T14:58:00Z">
        <w:r w:rsidRPr="00120B3D" w:rsidDel="00E05596">
          <w:rPr>
            <w:color w:val="auto"/>
            <w:sz w:val="24"/>
            <w:szCs w:val="24"/>
            <w:lang w:val="en-GB"/>
            <w:rPrChange w:id="251" w:author="Andy Grimley" w:date="2018-01-29T15:06:00Z">
              <w:rPr>
                <w:lang w:val="en-GB"/>
              </w:rPr>
            </w:rPrChange>
          </w:rPr>
          <w:delText>sensor data .</w:delText>
        </w:r>
      </w:del>
      <w:ins w:id="252" w:author="Iain Oakes-Green" w:date="2018-01-29T12:32:00Z">
        <w:del w:id="253" w:author="Andy Grimley" w:date="2018-01-29T14:58:00Z">
          <w:r w:rsidR="00B73DEE" w:rsidRPr="00120B3D" w:rsidDel="00E05596">
            <w:rPr>
              <w:color w:val="auto"/>
              <w:sz w:val="24"/>
              <w:szCs w:val="24"/>
              <w:lang w:val="en-GB"/>
              <w:rPrChange w:id="254" w:author="Andy Grimley" w:date="2018-01-29T15:06:00Z">
                <w:rPr>
                  <w:sz w:val="24"/>
                  <w:szCs w:val="24"/>
                  <w:lang w:val="en-GB"/>
                </w:rPr>
              </w:rPrChange>
            </w:rPr>
            <w:delText xml:space="preserve"> </w:delText>
          </w:r>
          <w:r w:rsidR="00B73DEE" w:rsidRPr="00120B3D" w:rsidDel="00E05596">
            <w:rPr>
              <w:color w:val="auto"/>
              <w:sz w:val="24"/>
              <w:szCs w:val="24"/>
              <w:lang w:val="en-GB"/>
              <w:rPrChange w:id="255" w:author="Andy Grimley" w:date="2018-01-29T15:06:00Z">
                <w:rPr>
                  <w:color w:val="86BB40" w:themeColor="accent2"/>
                  <w:sz w:val="24"/>
                  <w:szCs w:val="24"/>
                  <w:lang w:val="en-GB"/>
                </w:rPr>
              </w:rPrChange>
            </w:rPr>
            <w:delText>Describe what you mean by visualise</w:delText>
          </w:r>
        </w:del>
      </w:ins>
      <w:ins w:id="256" w:author="Andy Grimley" w:date="2018-01-29T14:58:00Z">
        <w:r w:rsidR="00E05596" w:rsidRPr="00120B3D">
          <w:rPr>
            <w:color w:val="auto"/>
            <w:sz w:val="24"/>
            <w:szCs w:val="24"/>
            <w:lang w:val="en-GB"/>
            <w:rPrChange w:id="257" w:author="Andy Grimley" w:date="2018-01-29T15:06:00Z">
              <w:rPr>
                <w:sz w:val="24"/>
                <w:szCs w:val="24"/>
                <w:lang w:val="en-GB"/>
              </w:rPr>
            </w:rPrChange>
          </w:rPr>
          <w:t>Data visualisation</w:t>
        </w:r>
      </w:ins>
      <w:ins w:id="258" w:author="Andy Grimley" w:date="2018-01-29T14:59:00Z">
        <w:r w:rsidR="00E05596" w:rsidRPr="00120B3D">
          <w:rPr>
            <w:color w:val="auto"/>
            <w:sz w:val="24"/>
            <w:szCs w:val="24"/>
            <w:lang w:val="en-GB"/>
            <w:rPrChange w:id="259" w:author="Andy Grimley" w:date="2018-01-29T15:06:00Z">
              <w:rPr>
                <w:sz w:val="24"/>
                <w:szCs w:val="24"/>
                <w:lang w:val="en-GB"/>
              </w:rPr>
            </w:rPrChange>
          </w:rPr>
          <w:t xml:space="preserve"> on the Smart Shepshed website in the form of graphs and dials.  Giving the real time and historical data  </w:t>
        </w:r>
      </w:ins>
      <w:ins w:id="260" w:author="Andy Grimley" w:date="2018-01-29T14:58:00Z">
        <w:r w:rsidR="00E05596" w:rsidRPr="00120B3D">
          <w:rPr>
            <w:color w:val="auto"/>
            <w:sz w:val="24"/>
            <w:szCs w:val="24"/>
            <w:lang w:val="en-GB"/>
            <w:rPrChange w:id="261" w:author="Andy Grimley" w:date="2018-01-29T15:06:00Z">
              <w:rPr>
                <w:sz w:val="24"/>
                <w:szCs w:val="24"/>
                <w:lang w:val="en-GB"/>
              </w:rPr>
            </w:rPrChange>
          </w:rPr>
          <w:t xml:space="preserve"> </w:t>
        </w:r>
      </w:ins>
    </w:p>
    <w:p w14:paraId="55EDCF01" w14:textId="3A5A02A1" w:rsidR="00E33C56" w:rsidRPr="00120B3D" w:rsidRDefault="00E33C56" w:rsidP="00E33C56">
      <w:pPr>
        <w:pStyle w:val="ListParagraph"/>
        <w:numPr>
          <w:ilvl w:val="0"/>
          <w:numId w:val="5"/>
        </w:numPr>
        <w:rPr>
          <w:color w:val="auto"/>
          <w:sz w:val="24"/>
          <w:szCs w:val="24"/>
          <w:lang w:val="en-GB"/>
          <w:rPrChange w:id="262" w:author="Andy Grimley" w:date="2018-01-29T15:06:00Z">
            <w:rPr>
              <w:lang w:val="en-GB"/>
            </w:rPr>
          </w:rPrChange>
        </w:rPr>
      </w:pPr>
      <w:r w:rsidRPr="00120B3D">
        <w:rPr>
          <w:color w:val="auto"/>
          <w:sz w:val="24"/>
          <w:szCs w:val="24"/>
          <w:lang w:val="en-GB"/>
          <w:rPrChange w:id="263" w:author="Andy Grimley" w:date="2018-01-29T15:06:00Z">
            <w:rPr>
              <w:lang w:val="en-GB"/>
            </w:rPr>
          </w:rPrChange>
        </w:rPr>
        <w:t>Software for gateway.</w:t>
      </w:r>
      <w:ins w:id="264" w:author="Iain Oakes-Green" w:date="2018-01-29T12:32:00Z">
        <w:r w:rsidR="00B73DEE" w:rsidRPr="00120B3D">
          <w:rPr>
            <w:color w:val="auto"/>
            <w:sz w:val="24"/>
            <w:szCs w:val="24"/>
            <w:lang w:val="en-GB"/>
            <w:rPrChange w:id="265" w:author="Andy Grimley" w:date="2018-01-29T15:06:00Z">
              <w:rPr>
                <w:sz w:val="24"/>
                <w:szCs w:val="24"/>
                <w:lang w:val="en-GB"/>
              </w:rPr>
            </w:rPrChange>
          </w:rPr>
          <w:t xml:space="preserve"> </w:t>
        </w:r>
      </w:ins>
      <w:ins w:id="266" w:author="Andy Grimley" w:date="2018-01-29T15:00:00Z">
        <w:r w:rsidR="00E05596" w:rsidRPr="00120B3D">
          <w:rPr>
            <w:color w:val="auto"/>
            <w:sz w:val="24"/>
            <w:szCs w:val="24"/>
            <w:lang w:val="en-GB"/>
            <w:rPrChange w:id="267" w:author="Andy Grimley" w:date="2018-01-29T15:06:00Z">
              <w:rPr>
                <w:sz w:val="24"/>
                <w:szCs w:val="24"/>
                <w:lang w:val="en-GB"/>
              </w:rPr>
            </w:rPrChange>
          </w:rPr>
          <w:t xml:space="preserve"> The</w:t>
        </w:r>
      </w:ins>
      <w:ins w:id="268" w:author="Andy Grimley" w:date="2018-01-29T15:01:00Z">
        <w:r w:rsidR="00E05596" w:rsidRPr="00120B3D">
          <w:rPr>
            <w:color w:val="auto"/>
            <w:sz w:val="24"/>
            <w:szCs w:val="24"/>
            <w:lang w:val="en-GB"/>
            <w:rPrChange w:id="269" w:author="Andy Grimley" w:date="2018-01-29T15:06:00Z">
              <w:rPr>
                <w:sz w:val="24"/>
                <w:szCs w:val="24"/>
                <w:lang w:val="en-GB"/>
              </w:rPr>
            </w:rPrChange>
          </w:rPr>
          <w:t xml:space="preserve"> software will communicate with each individual node in turn and collect </w:t>
        </w:r>
      </w:ins>
      <w:ins w:id="270" w:author="Andy Grimley" w:date="2018-01-29T15:03:00Z">
        <w:r w:rsidR="00E05596" w:rsidRPr="00120B3D">
          <w:rPr>
            <w:color w:val="auto"/>
            <w:sz w:val="24"/>
            <w:szCs w:val="24"/>
            <w:lang w:val="en-GB"/>
            <w:rPrChange w:id="271" w:author="Andy Grimley" w:date="2018-01-29T15:06:00Z">
              <w:rPr>
                <w:sz w:val="24"/>
                <w:szCs w:val="24"/>
                <w:lang w:val="en-GB"/>
              </w:rPr>
            </w:rPrChange>
          </w:rPr>
          <w:t>each nodes sensor data. I</w:t>
        </w:r>
      </w:ins>
      <w:ins w:id="272" w:author="Andy Grimley" w:date="2018-01-29T15:06:00Z">
        <w:r w:rsidR="00120B3D">
          <w:rPr>
            <w:color w:val="auto"/>
            <w:sz w:val="24"/>
            <w:szCs w:val="24"/>
            <w:lang w:val="en-GB"/>
          </w:rPr>
          <w:t>n</w:t>
        </w:r>
      </w:ins>
      <w:ins w:id="273" w:author="Andy Grimley" w:date="2018-01-29T15:03:00Z">
        <w:r w:rsidR="00E05596" w:rsidRPr="00120B3D">
          <w:rPr>
            <w:color w:val="auto"/>
            <w:sz w:val="24"/>
            <w:szCs w:val="24"/>
            <w:lang w:val="en-GB"/>
            <w:rPrChange w:id="274" w:author="Andy Grimley" w:date="2018-01-29T15:06:00Z">
              <w:rPr>
                <w:sz w:val="24"/>
                <w:szCs w:val="24"/>
                <w:lang w:val="en-GB"/>
              </w:rPr>
            </w:rPrChange>
          </w:rPr>
          <w:t xml:space="preserve"> turn it will then send all data to the serv</w:t>
        </w:r>
      </w:ins>
      <w:ins w:id="275" w:author="Andy Grimley" w:date="2018-01-29T15:04:00Z">
        <w:r w:rsidR="00E05596" w:rsidRPr="00120B3D">
          <w:rPr>
            <w:color w:val="auto"/>
            <w:sz w:val="24"/>
            <w:szCs w:val="24"/>
            <w:lang w:val="en-GB"/>
            <w:rPrChange w:id="276" w:author="Andy Grimley" w:date="2018-01-29T15:06:00Z">
              <w:rPr>
                <w:sz w:val="24"/>
                <w:szCs w:val="24"/>
                <w:lang w:val="en-GB"/>
              </w:rPr>
            </w:rPrChange>
          </w:rPr>
          <w:t>er MYSQL database.</w:t>
        </w:r>
      </w:ins>
      <w:ins w:id="277" w:author="Andy Grimley" w:date="2018-01-29T15:02:00Z">
        <w:r w:rsidR="00E05596" w:rsidRPr="00120B3D">
          <w:rPr>
            <w:color w:val="auto"/>
            <w:sz w:val="24"/>
            <w:szCs w:val="24"/>
            <w:lang w:val="en-GB"/>
            <w:rPrChange w:id="278" w:author="Andy Grimley" w:date="2018-01-29T15:06:00Z">
              <w:rPr>
                <w:sz w:val="24"/>
                <w:szCs w:val="24"/>
                <w:lang w:val="en-GB"/>
              </w:rPr>
            </w:rPrChange>
          </w:rPr>
          <w:t xml:space="preserve"> </w:t>
        </w:r>
      </w:ins>
      <w:ins w:id="279" w:author="Iain Oakes-Green" w:date="2018-01-29T12:32:00Z">
        <w:del w:id="280" w:author="Andy Grimley" w:date="2018-01-29T15:00:00Z">
          <w:r w:rsidR="00B73DEE" w:rsidRPr="00120B3D" w:rsidDel="00E05596">
            <w:rPr>
              <w:color w:val="auto"/>
              <w:sz w:val="24"/>
              <w:szCs w:val="24"/>
              <w:lang w:val="en-GB"/>
              <w:rPrChange w:id="281" w:author="Andy Grimley" w:date="2018-01-29T15:06:00Z">
                <w:rPr>
                  <w:color w:val="86BB40" w:themeColor="accent2"/>
                  <w:sz w:val="24"/>
                  <w:szCs w:val="24"/>
                  <w:lang w:val="en-GB"/>
                </w:rPr>
              </w:rPrChange>
            </w:rPr>
            <w:delText>What will this software do</w:delText>
          </w:r>
        </w:del>
      </w:ins>
      <w:ins w:id="282" w:author="Iain Oakes-Green" w:date="2018-01-29T12:33:00Z">
        <w:del w:id="283" w:author="Andy Grimley" w:date="2018-01-29T15:00:00Z">
          <w:r w:rsidR="00B73DEE" w:rsidRPr="00120B3D" w:rsidDel="00E05596">
            <w:rPr>
              <w:color w:val="auto"/>
              <w:sz w:val="24"/>
              <w:szCs w:val="24"/>
              <w:lang w:val="en-GB"/>
              <w:rPrChange w:id="284" w:author="Andy Grimley" w:date="2018-01-29T15:06:00Z">
                <w:rPr>
                  <w:color w:val="86BB40" w:themeColor="accent2"/>
                  <w:sz w:val="24"/>
                  <w:szCs w:val="24"/>
                  <w:lang w:val="en-GB"/>
                </w:rPr>
              </w:rPrChange>
            </w:rPr>
            <w:delText>, what is it and how does it work</w:delText>
          </w:r>
        </w:del>
      </w:ins>
      <w:ins w:id="285" w:author="Iain Oakes-Green" w:date="2018-01-29T12:32:00Z">
        <w:del w:id="286" w:author="Andy Grimley" w:date="2018-01-29T15:00:00Z">
          <w:r w:rsidR="00B73DEE" w:rsidRPr="00120B3D" w:rsidDel="00E05596">
            <w:rPr>
              <w:color w:val="auto"/>
              <w:sz w:val="24"/>
              <w:szCs w:val="24"/>
              <w:lang w:val="en-GB"/>
              <w:rPrChange w:id="287" w:author="Andy Grimley" w:date="2018-01-29T15:06:00Z">
                <w:rPr>
                  <w:color w:val="86BB40" w:themeColor="accent2"/>
                  <w:sz w:val="24"/>
                  <w:szCs w:val="24"/>
                  <w:lang w:val="en-GB"/>
                </w:rPr>
              </w:rPrChange>
            </w:rPr>
            <w:delText>?</w:delText>
          </w:r>
        </w:del>
      </w:ins>
    </w:p>
    <w:p w14:paraId="432BD98A" w14:textId="50F336E6" w:rsidR="00E33C56" w:rsidRPr="00120B3D" w:rsidRDefault="00E33C56" w:rsidP="00E33C56">
      <w:pPr>
        <w:pStyle w:val="ListParagraph"/>
        <w:numPr>
          <w:ilvl w:val="0"/>
          <w:numId w:val="5"/>
        </w:numPr>
        <w:rPr>
          <w:color w:val="auto"/>
          <w:sz w:val="24"/>
          <w:szCs w:val="24"/>
          <w:lang w:val="en-GB"/>
          <w:rPrChange w:id="288" w:author="Andy Grimley" w:date="2018-01-29T15:06:00Z">
            <w:rPr>
              <w:lang w:val="en-GB"/>
            </w:rPr>
          </w:rPrChange>
        </w:rPr>
      </w:pPr>
      <w:r w:rsidRPr="00120B3D">
        <w:rPr>
          <w:color w:val="auto"/>
          <w:sz w:val="24"/>
          <w:szCs w:val="24"/>
          <w:lang w:val="en-GB"/>
          <w:rPrChange w:id="289" w:author="Andy Grimley" w:date="2018-01-29T15:06:00Z">
            <w:rPr>
              <w:lang w:val="en-GB"/>
            </w:rPr>
          </w:rPrChange>
        </w:rPr>
        <w:t>Software for sensor nodes.</w:t>
      </w:r>
      <w:ins w:id="290" w:author="Iain Oakes-Green" w:date="2018-01-29T12:32:00Z">
        <w:r w:rsidR="00B73DEE" w:rsidRPr="00120B3D">
          <w:rPr>
            <w:color w:val="auto"/>
            <w:sz w:val="24"/>
            <w:szCs w:val="24"/>
            <w:lang w:val="en-GB"/>
            <w:rPrChange w:id="291" w:author="Andy Grimley" w:date="2018-01-29T15:06:00Z">
              <w:rPr>
                <w:sz w:val="24"/>
                <w:szCs w:val="24"/>
                <w:lang w:val="en-GB"/>
              </w:rPr>
            </w:rPrChange>
          </w:rPr>
          <w:t xml:space="preserve"> </w:t>
        </w:r>
      </w:ins>
      <w:ins w:id="292" w:author="Iain Oakes-Green" w:date="2018-01-29T12:33:00Z">
        <w:del w:id="293" w:author="Andy Grimley" w:date="2018-01-29T15:04:00Z">
          <w:r w:rsidR="00B73DEE" w:rsidRPr="00120B3D" w:rsidDel="00E05596">
            <w:rPr>
              <w:color w:val="auto"/>
              <w:sz w:val="24"/>
              <w:szCs w:val="24"/>
              <w:lang w:val="en-GB"/>
              <w:rPrChange w:id="294" w:author="Andy Grimley" w:date="2018-01-29T15:06:00Z">
                <w:rPr>
                  <w:color w:val="86BB40" w:themeColor="accent2"/>
                  <w:sz w:val="24"/>
                  <w:szCs w:val="24"/>
                  <w:lang w:val="en-GB"/>
                </w:rPr>
              </w:rPrChange>
            </w:rPr>
            <w:delText>As above</w:delText>
          </w:r>
        </w:del>
      </w:ins>
      <w:ins w:id="295" w:author="Andy Grimley" w:date="2018-01-29T15:04:00Z">
        <w:r w:rsidR="00E05596" w:rsidRPr="00120B3D">
          <w:rPr>
            <w:color w:val="auto"/>
            <w:sz w:val="24"/>
            <w:szCs w:val="24"/>
            <w:lang w:val="en-GB"/>
            <w:rPrChange w:id="296" w:author="Andy Grimley" w:date="2018-01-29T15:06:00Z">
              <w:rPr>
                <w:color w:val="86BB40" w:themeColor="accent2"/>
                <w:sz w:val="24"/>
                <w:szCs w:val="24"/>
                <w:lang w:val="en-GB"/>
              </w:rPr>
            </w:rPrChange>
          </w:rPr>
          <w:t>The software for each node “listens out” out for their command from the main gateway,  once the command has been received the sensor node then takes</w:t>
        </w:r>
      </w:ins>
      <w:ins w:id="297" w:author="Andy Grimley" w:date="2018-01-29T15:05:00Z">
        <w:r w:rsidR="00E05596" w:rsidRPr="00120B3D">
          <w:rPr>
            <w:color w:val="auto"/>
            <w:sz w:val="24"/>
            <w:szCs w:val="24"/>
            <w:lang w:val="en-GB"/>
            <w:rPrChange w:id="298" w:author="Andy Grimley" w:date="2018-01-29T15:06:00Z">
              <w:rPr>
                <w:color w:val="86BB40" w:themeColor="accent2"/>
                <w:sz w:val="24"/>
                <w:szCs w:val="24"/>
                <w:lang w:val="en-GB"/>
              </w:rPr>
            </w:rPrChange>
          </w:rPr>
          <w:t xml:space="preserve"> measurements of its connected sensors.  Once this has been completed the data is then sent back to the main gate way </w:t>
        </w:r>
        <w:r w:rsidR="00120B3D" w:rsidRPr="00120B3D">
          <w:rPr>
            <w:color w:val="auto"/>
            <w:sz w:val="24"/>
            <w:szCs w:val="24"/>
            <w:lang w:val="en-GB"/>
            <w:rPrChange w:id="299" w:author="Andy Grimley" w:date="2018-01-29T15:06:00Z">
              <w:rPr>
                <w:color w:val="86BB40" w:themeColor="accent2"/>
                <w:sz w:val="24"/>
                <w:szCs w:val="24"/>
                <w:lang w:val="en-GB"/>
              </w:rPr>
            </w:rPrChange>
          </w:rPr>
          <w:t>for storage.</w:t>
        </w:r>
      </w:ins>
    </w:p>
    <w:p w14:paraId="3BBF078E" w14:textId="10C91E23" w:rsidR="00E33C56" w:rsidRPr="00120B3D" w:rsidRDefault="00E33C56" w:rsidP="00E33C56">
      <w:pPr>
        <w:pStyle w:val="ListParagraph"/>
        <w:numPr>
          <w:ilvl w:val="0"/>
          <w:numId w:val="5"/>
        </w:numPr>
        <w:rPr>
          <w:color w:val="auto"/>
          <w:sz w:val="24"/>
          <w:szCs w:val="24"/>
          <w:lang w:val="en-GB"/>
          <w:rPrChange w:id="300" w:author="Andy Grimley" w:date="2018-01-29T15:06:00Z">
            <w:rPr>
              <w:lang w:val="en-GB"/>
            </w:rPr>
          </w:rPrChange>
        </w:rPr>
      </w:pPr>
      <w:r w:rsidRPr="00120B3D">
        <w:rPr>
          <w:color w:val="auto"/>
          <w:sz w:val="24"/>
          <w:szCs w:val="24"/>
          <w:lang w:val="en-GB"/>
          <w:rPrChange w:id="301" w:author="Andy Grimley" w:date="2018-01-29T15:06:00Z">
            <w:rPr>
              <w:lang w:val="en-GB"/>
            </w:rPr>
          </w:rPrChange>
        </w:rPr>
        <w:t>Software for populating database</w:t>
      </w:r>
      <w:ins w:id="302" w:author="Andy Grimley" w:date="2018-01-29T15:07:00Z">
        <w:r w:rsidR="00120B3D">
          <w:rPr>
            <w:color w:val="auto"/>
            <w:sz w:val="24"/>
            <w:szCs w:val="24"/>
            <w:lang w:val="en-GB"/>
          </w:rPr>
          <w:t>. The gateway is physically connected to the server via a USB port.  The da</w:t>
        </w:r>
      </w:ins>
      <w:ins w:id="303" w:author="Andy Grimley" w:date="2018-01-29T15:08:00Z">
        <w:r w:rsidR="00120B3D">
          <w:rPr>
            <w:color w:val="auto"/>
            <w:sz w:val="24"/>
            <w:szCs w:val="24"/>
            <w:lang w:val="en-GB"/>
          </w:rPr>
          <w:t>tabase insertion software waits for data being sent to the serial port from the gateway when this has been received the database is opened and variabl</w:t>
        </w:r>
      </w:ins>
      <w:ins w:id="304" w:author="Andy Grimley" w:date="2018-01-29T15:09:00Z">
        <w:r w:rsidR="00120B3D">
          <w:rPr>
            <w:color w:val="auto"/>
            <w:sz w:val="24"/>
            <w:szCs w:val="24"/>
            <w:lang w:val="en-GB"/>
          </w:rPr>
          <w:t>es are inserted into their relevant fields</w:t>
        </w:r>
      </w:ins>
      <w:bookmarkStart w:id="305" w:name="_GoBack"/>
      <w:bookmarkEnd w:id="305"/>
      <w:ins w:id="306" w:author="Andy Grimley" w:date="2018-01-29T15:08:00Z">
        <w:r w:rsidR="00120B3D">
          <w:rPr>
            <w:color w:val="auto"/>
            <w:sz w:val="24"/>
            <w:szCs w:val="24"/>
            <w:lang w:val="en-GB"/>
          </w:rPr>
          <w:t xml:space="preserve"> </w:t>
        </w:r>
      </w:ins>
      <w:ins w:id="307" w:author="Iain Oakes-Green" w:date="2018-01-29T12:33:00Z">
        <w:del w:id="308" w:author="Andy Grimley" w:date="2018-01-29T15:07:00Z">
          <w:r w:rsidR="00B73DEE" w:rsidRPr="00120B3D" w:rsidDel="00120B3D">
            <w:rPr>
              <w:color w:val="auto"/>
              <w:sz w:val="24"/>
              <w:szCs w:val="24"/>
              <w:lang w:val="en-GB"/>
              <w:rPrChange w:id="309" w:author="Andy Grimley" w:date="2018-01-29T15:06:00Z">
                <w:rPr>
                  <w:sz w:val="24"/>
                  <w:szCs w:val="24"/>
                  <w:lang w:val="en-GB"/>
                </w:rPr>
              </w:rPrChange>
            </w:rPr>
            <w:delText xml:space="preserve"> </w:delText>
          </w:r>
          <w:r w:rsidR="00B73DEE" w:rsidRPr="00120B3D" w:rsidDel="00120B3D">
            <w:rPr>
              <w:color w:val="auto"/>
              <w:sz w:val="24"/>
              <w:szCs w:val="24"/>
              <w:lang w:val="en-GB"/>
              <w:rPrChange w:id="310" w:author="Andy Grimley" w:date="2018-01-29T15:06:00Z">
                <w:rPr>
                  <w:color w:val="86BB40" w:themeColor="accent2"/>
                  <w:sz w:val="24"/>
                  <w:szCs w:val="24"/>
                  <w:lang w:val="en-GB"/>
                </w:rPr>
              </w:rPrChange>
            </w:rPr>
            <w:delText>As above</w:delText>
          </w:r>
        </w:del>
      </w:ins>
    </w:p>
    <w:p w14:paraId="19B7128D" w14:textId="794948A6" w:rsidR="00E33C56" w:rsidRPr="00120B3D" w:rsidRDefault="003707C2" w:rsidP="00E33C56">
      <w:pPr>
        <w:pStyle w:val="ListParagraph"/>
        <w:numPr>
          <w:ilvl w:val="0"/>
          <w:numId w:val="5"/>
        </w:numPr>
        <w:rPr>
          <w:color w:val="auto"/>
          <w:sz w:val="24"/>
          <w:szCs w:val="24"/>
          <w:lang w:val="en-GB"/>
          <w:rPrChange w:id="311" w:author="Andy Grimley" w:date="2018-01-29T15:06:00Z">
            <w:rPr>
              <w:lang w:val="en-GB"/>
            </w:rPr>
          </w:rPrChange>
        </w:rPr>
      </w:pPr>
      <w:r w:rsidRPr="00120B3D">
        <w:rPr>
          <w:color w:val="auto"/>
          <w:sz w:val="24"/>
          <w:szCs w:val="24"/>
          <w:lang w:val="en-GB"/>
          <w:rPrChange w:id="312" w:author="Andy Grimley" w:date="2018-01-29T15:06:00Z">
            <w:rPr>
              <w:lang w:val="en-GB"/>
            </w:rPr>
          </w:rPrChange>
        </w:rPr>
        <w:t>Website design and launch</w:t>
      </w:r>
    </w:p>
    <w:p w14:paraId="0B74EECF" w14:textId="3DBC23E8" w:rsidR="003707C2" w:rsidRPr="00120B3D" w:rsidRDefault="003707C2" w:rsidP="003707C2">
      <w:pPr>
        <w:rPr>
          <w:color w:val="auto"/>
          <w:sz w:val="24"/>
          <w:szCs w:val="24"/>
          <w:lang w:val="en-GB"/>
          <w:rPrChange w:id="313" w:author="Andy Grimley" w:date="2018-01-29T15:06:00Z">
            <w:rPr>
              <w:lang w:val="en-GB"/>
            </w:rPr>
          </w:rPrChange>
        </w:rPr>
      </w:pPr>
      <w:r w:rsidRPr="00120B3D">
        <w:rPr>
          <w:color w:val="auto"/>
          <w:sz w:val="24"/>
          <w:szCs w:val="24"/>
          <w:lang w:val="en-GB"/>
          <w:rPrChange w:id="314" w:author="Andy Grimley" w:date="2018-01-29T15:06:00Z">
            <w:rPr>
              <w:lang w:val="en-GB"/>
            </w:rPr>
          </w:rPrChange>
        </w:rPr>
        <w:t>Gateway and sensor nodes programmed through Arduino IDE.</w:t>
      </w:r>
      <w:ins w:id="315" w:author="Iain Oakes-Green" w:date="2018-01-29T12:43:00Z">
        <w:r w:rsidR="00800FB7" w:rsidRPr="00120B3D">
          <w:rPr>
            <w:color w:val="auto"/>
            <w:sz w:val="24"/>
            <w:szCs w:val="24"/>
            <w:lang w:val="en-GB"/>
            <w:rPrChange w:id="316" w:author="Andy Grimley" w:date="2018-01-29T15:06:00Z">
              <w:rPr>
                <w:sz w:val="24"/>
                <w:szCs w:val="24"/>
                <w:lang w:val="en-GB"/>
              </w:rPr>
            </w:rPrChange>
          </w:rPr>
          <w:t xml:space="preserve"> </w:t>
        </w:r>
        <w:r w:rsidR="00800FB7" w:rsidRPr="00120B3D">
          <w:rPr>
            <w:color w:val="auto"/>
            <w:sz w:val="24"/>
            <w:szCs w:val="24"/>
            <w:lang w:val="en-GB"/>
            <w:rPrChange w:id="317" w:author="Andy Grimley" w:date="2018-01-29T15:06:00Z">
              <w:rPr>
                <w:color w:val="86BB40" w:themeColor="accent2"/>
                <w:sz w:val="24"/>
                <w:szCs w:val="24"/>
                <w:lang w:val="en-GB"/>
              </w:rPr>
            </w:rPrChange>
          </w:rPr>
          <w:t>What’s this?</w:t>
        </w:r>
      </w:ins>
    </w:p>
    <w:p w14:paraId="514E0ADF" w14:textId="54D30866" w:rsidR="003707C2" w:rsidRPr="00120B3D" w:rsidRDefault="003707C2" w:rsidP="003707C2">
      <w:pPr>
        <w:rPr>
          <w:color w:val="auto"/>
          <w:sz w:val="24"/>
          <w:szCs w:val="24"/>
          <w:lang w:val="en-GB"/>
          <w:rPrChange w:id="318" w:author="Andy Grimley" w:date="2018-01-29T15:06:00Z">
            <w:rPr>
              <w:lang w:val="en-GB"/>
            </w:rPr>
          </w:rPrChange>
        </w:rPr>
      </w:pPr>
      <w:r w:rsidRPr="00120B3D">
        <w:rPr>
          <w:color w:val="auto"/>
          <w:sz w:val="24"/>
          <w:szCs w:val="24"/>
          <w:lang w:val="en-GB"/>
          <w:rPrChange w:id="319" w:author="Andy Grimley" w:date="2018-01-29T15:06:00Z">
            <w:rPr>
              <w:lang w:val="en-GB"/>
            </w:rPr>
          </w:rPrChange>
        </w:rPr>
        <w:t>Software for data base insertion Python program</w:t>
      </w:r>
      <w:r w:rsidRPr="00120B3D">
        <w:rPr>
          <w:dstrike/>
          <w:color w:val="auto"/>
          <w:sz w:val="24"/>
          <w:szCs w:val="24"/>
          <w:lang w:val="en-GB"/>
          <w:rPrChange w:id="320" w:author="Andy Grimley" w:date="2018-01-29T15:06:00Z">
            <w:rPr>
              <w:lang w:val="en-GB"/>
            </w:rPr>
          </w:rPrChange>
        </w:rPr>
        <w:t>me</w:t>
      </w:r>
      <w:r w:rsidRPr="00120B3D">
        <w:rPr>
          <w:color w:val="auto"/>
          <w:sz w:val="24"/>
          <w:szCs w:val="24"/>
          <w:lang w:val="en-GB"/>
          <w:rPrChange w:id="321" w:author="Andy Grimley" w:date="2018-01-29T15:06:00Z">
            <w:rPr>
              <w:lang w:val="en-GB"/>
            </w:rPr>
          </w:rPrChange>
        </w:rPr>
        <w:t>..</w:t>
      </w:r>
      <w:ins w:id="322" w:author="Iain Oakes-Green" w:date="2018-01-29T12:39:00Z">
        <w:r w:rsidR="00B73DEE" w:rsidRPr="00120B3D">
          <w:rPr>
            <w:color w:val="auto"/>
            <w:sz w:val="24"/>
            <w:szCs w:val="24"/>
            <w:lang w:val="en-GB"/>
            <w:rPrChange w:id="323" w:author="Andy Grimley" w:date="2018-01-29T15:06:00Z">
              <w:rPr>
                <w:color w:val="86BB40" w:themeColor="accent2"/>
                <w:sz w:val="24"/>
                <w:szCs w:val="24"/>
                <w:lang w:val="en-GB"/>
              </w:rPr>
            </w:rPrChange>
          </w:rPr>
          <w:t xml:space="preserve"> Wh</w:t>
        </w:r>
      </w:ins>
      <w:ins w:id="324" w:author="Iain Oakes-Green" w:date="2018-01-29T12:40:00Z">
        <w:r w:rsidR="00B73DEE" w:rsidRPr="00120B3D">
          <w:rPr>
            <w:color w:val="auto"/>
            <w:sz w:val="24"/>
            <w:szCs w:val="24"/>
            <w:lang w:val="en-GB"/>
            <w:rPrChange w:id="325" w:author="Andy Grimley" w:date="2018-01-29T15:06:00Z">
              <w:rPr>
                <w:color w:val="86BB40" w:themeColor="accent2"/>
                <w:sz w:val="24"/>
                <w:szCs w:val="24"/>
                <w:lang w:val="en-GB"/>
              </w:rPr>
            </w:rPrChange>
          </w:rPr>
          <w:t xml:space="preserve">y </w:t>
        </w:r>
      </w:ins>
      <w:ins w:id="326" w:author="Iain Oakes-Green" w:date="2018-01-29T12:39:00Z">
        <w:r w:rsidR="00B73DEE" w:rsidRPr="00120B3D">
          <w:rPr>
            <w:color w:val="auto"/>
            <w:sz w:val="24"/>
            <w:szCs w:val="24"/>
            <w:lang w:val="en-GB"/>
            <w:rPrChange w:id="327" w:author="Andy Grimley" w:date="2018-01-29T15:06:00Z">
              <w:rPr>
                <w:color w:val="86BB40" w:themeColor="accent2"/>
                <w:sz w:val="24"/>
                <w:szCs w:val="24"/>
                <w:lang w:val="en-GB"/>
              </w:rPr>
            </w:rPrChange>
          </w:rPr>
          <w:t>Python?</w:t>
        </w:r>
      </w:ins>
    </w:p>
    <w:p w14:paraId="1247EF14" w14:textId="74667345" w:rsidR="003707C2" w:rsidRPr="00120B3D" w:rsidRDefault="003707C2" w:rsidP="003707C2">
      <w:pPr>
        <w:rPr>
          <w:color w:val="auto"/>
          <w:sz w:val="24"/>
          <w:szCs w:val="24"/>
          <w:lang w:val="en-GB"/>
          <w:rPrChange w:id="328" w:author="Andy Grimley" w:date="2018-01-29T15:06:00Z">
            <w:rPr>
              <w:lang w:val="en-GB"/>
            </w:rPr>
          </w:rPrChange>
        </w:rPr>
      </w:pPr>
      <w:r w:rsidRPr="00120B3D">
        <w:rPr>
          <w:color w:val="auto"/>
          <w:sz w:val="24"/>
          <w:szCs w:val="24"/>
          <w:lang w:val="en-GB"/>
          <w:rPrChange w:id="329" w:author="Andy Grimley" w:date="2018-01-29T15:06:00Z">
            <w:rPr>
              <w:lang w:val="en-GB"/>
            </w:rPr>
          </w:rPrChange>
        </w:rPr>
        <w:t xml:space="preserve">Website is coded using Bootstrap4, CSS, and </w:t>
      </w:r>
      <w:del w:id="330" w:author="Iain Oakes-Green" w:date="2018-01-29T12:12:00Z">
        <w:r w:rsidRPr="00120B3D" w:rsidDel="008874E7">
          <w:rPr>
            <w:color w:val="auto"/>
            <w:sz w:val="24"/>
            <w:szCs w:val="24"/>
            <w:lang w:val="en-GB"/>
            <w:rPrChange w:id="331" w:author="Andy Grimley" w:date="2018-01-29T15:06:00Z">
              <w:rPr>
                <w:lang w:val="en-GB"/>
              </w:rPr>
            </w:rPrChange>
          </w:rPr>
          <w:delText>Javasrcipt</w:delText>
        </w:r>
      </w:del>
      <w:ins w:id="332" w:author="Iain Oakes-Green" w:date="2018-01-29T12:12:00Z">
        <w:r w:rsidR="008874E7" w:rsidRPr="00120B3D">
          <w:rPr>
            <w:color w:val="auto"/>
            <w:sz w:val="24"/>
            <w:szCs w:val="24"/>
            <w:lang w:val="en-GB"/>
            <w:rPrChange w:id="333" w:author="Andy Grimley" w:date="2018-01-29T15:06:00Z">
              <w:rPr>
                <w:lang w:val="en-GB"/>
              </w:rPr>
            </w:rPrChange>
          </w:rPr>
          <w:t>JavaScript</w:t>
        </w:r>
      </w:ins>
      <w:r w:rsidRPr="00120B3D">
        <w:rPr>
          <w:color w:val="auto"/>
          <w:sz w:val="24"/>
          <w:szCs w:val="24"/>
          <w:lang w:val="en-GB"/>
          <w:rPrChange w:id="334" w:author="Andy Grimley" w:date="2018-01-29T15:06:00Z">
            <w:rPr>
              <w:lang w:val="en-GB"/>
            </w:rPr>
          </w:rPrChange>
        </w:rPr>
        <w:t>.</w:t>
      </w:r>
      <w:ins w:id="335" w:author="Iain Oakes-Green" w:date="2018-01-29T12:40:00Z">
        <w:r w:rsidR="00B73DEE" w:rsidRPr="00120B3D">
          <w:rPr>
            <w:color w:val="auto"/>
            <w:sz w:val="24"/>
            <w:szCs w:val="24"/>
            <w:lang w:val="en-GB"/>
            <w:rPrChange w:id="336" w:author="Andy Grimley" w:date="2018-01-29T15:06:00Z">
              <w:rPr>
                <w:sz w:val="24"/>
                <w:szCs w:val="24"/>
                <w:lang w:val="en-GB"/>
              </w:rPr>
            </w:rPrChange>
          </w:rPr>
          <w:t xml:space="preserve"> </w:t>
        </w:r>
        <w:r w:rsidR="00B73DEE" w:rsidRPr="00120B3D">
          <w:rPr>
            <w:color w:val="auto"/>
            <w:sz w:val="24"/>
            <w:szCs w:val="24"/>
            <w:lang w:val="en-GB"/>
            <w:rPrChange w:id="337" w:author="Andy Grimley" w:date="2018-01-29T15:06:00Z">
              <w:rPr>
                <w:color w:val="86BB40" w:themeColor="accent2"/>
                <w:sz w:val="24"/>
                <w:szCs w:val="24"/>
                <w:lang w:val="en-GB"/>
              </w:rPr>
            </w:rPrChange>
          </w:rPr>
          <w:t>Why these?</w:t>
        </w:r>
      </w:ins>
    </w:p>
    <w:p w14:paraId="70B9CC77" w14:textId="6355C164" w:rsidR="003707C2" w:rsidRPr="00120B3D" w:rsidRDefault="003707C2" w:rsidP="003707C2">
      <w:pPr>
        <w:rPr>
          <w:ins w:id="338" w:author="Iain Oakes-Green" w:date="2018-01-29T12:36:00Z"/>
          <w:color w:val="auto"/>
          <w:sz w:val="24"/>
          <w:szCs w:val="24"/>
          <w:lang w:val="en-GB"/>
          <w:rPrChange w:id="339" w:author="Andy Grimley" w:date="2018-01-29T15:06:00Z">
            <w:rPr>
              <w:ins w:id="340" w:author="Iain Oakes-Green" w:date="2018-01-29T12:36:00Z"/>
              <w:sz w:val="24"/>
              <w:szCs w:val="24"/>
              <w:lang w:val="en-GB"/>
            </w:rPr>
          </w:rPrChange>
        </w:rPr>
      </w:pPr>
      <w:r w:rsidRPr="00120B3D">
        <w:rPr>
          <w:color w:val="auto"/>
          <w:sz w:val="24"/>
          <w:szCs w:val="24"/>
          <w:lang w:val="en-GB"/>
          <w:rPrChange w:id="341" w:author="Andy Grimley" w:date="2018-01-29T15:06:00Z">
            <w:rPr>
              <w:lang w:val="en-GB"/>
            </w:rPr>
          </w:rPrChange>
        </w:rPr>
        <w:t>Web/file server is running on Ubuntu 16.04</w:t>
      </w:r>
      <w:ins w:id="342" w:author="Iain Oakes-Green" w:date="2018-01-29T12:40:00Z">
        <w:r w:rsidR="00B73DEE" w:rsidRPr="00120B3D">
          <w:rPr>
            <w:color w:val="auto"/>
            <w:sz w:val="24"/>
            <w:szCs w:val="24"/>
            <w:lang w:val="en-GB"/>
            <w:rPrChange w:id="343" w:author="Andy Grimley" w:date="2018-01-29T15:06:00Z">
              <w:rPr>
                <w:sz w:val="24"/>
                <w:szCs w:val="24"/>
                <w:lang w:val="en-GB"/>
              </w:rPr>
            </w:rPrChange>
          </w:rPr>
          <w:t xml:space="preserve"> </w:t>
        </w:r>
        <w:r w:rsidR="00B73DEE" w:rsidRPr="00120B3D">
          <w:rPr>
            <w:color w:val="auto"/>
            <w:sz w:val="24"/>
            <w:szCs w:val="24"/>
            <w:lang w:val="en-GB"/>
            <w:rPrChange w:id="344" w:author="Andy Grimley" w:date="2018-01-29T15:06:00Z">
              <w:rPr>
                <w:color w:val="86BB40" w:themeColor="accent2"/>
                <w:sz w:val="24"/>
                <w:szCs w:val="24"/>
                <w:lang w:val="en-GB"/>
              </w:rPr>
            </w:rPrChange>
          </w:rPr>
          <w:t>Why Ubuntu?</w:t>
        </w:r>
      </w:ins>
    </w:p>
    <w:p w14:paraId="48A71A9D" w14:textId="24951291" w:rsidR="00B73DEE" w:rsidRDefault="00B73DEE" w:rsidP="003707C2">
      <w:pPr>
        <w:rPr>
          <w:ins w:id="345" w:author="Iain Oakes-Green" w:date="2018-01-29T12:36:00Z"/>
          <w:sz w:val="24"/>
          <w:szCs w:val="24"/>
          <w:lang w:val="en-GB"/>
        </w:rPr>
      </w:pPr>
      <w:ins w:id="346" w:author="Iain Oakes-Green" w:date="2018-01-29T12:36:00Z">
        <w:r>
          <w:rPr>
            <w:sz w:val="24"/>
            <w:szCs w:val="24"/>
            <w:lang w:val="en-GB"/>
          </w:rPr>
          <w:br w:type="page"/>
        </w:r>
      </w:ins>
    </w:p>
    <w:p w14:paraId="5A9D7293" w14:textId="648D6BBA" w:rsidR="008874E7" w:rsidRDefault="008874E7" w:rsidP="003707C2">
      <w:pPr>
        <w:rPr>
          <w:ins w:id="347" w:author="Iain Oakes-Green" w:date="2018-01-29T12:15:00Z"/>
          <w:sz w:val="24"/>
          <w:szCs w:val="24"/>
          <w:lang w:val="en-GB"/>
        </w:rPr>
      </w:pPr>
    </w:p>
    <w:p w14:paraId="206AAD17" w14:textId="02ABB5AE" w:rsidR="008874E7" w:rsidRPr="008874E7" w:rsidDel="00B73DEE" w:rsidRDefault="008874E7" w:rsidP="003707C2">
      <w:pPr>
        <w:rPr>
          <w:del w:id="348" w:author="Iain Oakes-Green" w:date="2018-01-29T12:36:00Z"/>
          <w:sz w:val="24"/>
          <w:szCs w:val="24"/>
          <w:lang w:val="en-GB"/>
          <w:rPrChange w:id="349" w:author="Iain Oakes-Green" w:date="2018-01-29T12:14:00Z">
            <w:rPr>
              <w:del w:id="350" w:author="Iain Oakes-Green" w:date="2018-01-29T12:36:00Z"/>
              <w:lang w:val="en-GB"/>
            </w:rPr>
          </w:rPrChange>
        </w:rPr>
      </w:pPr>
    </w:p>
    <w:p w14:paraId="208AA04E" w14:textId="63600333" w:rsidR="00001AF3" w:rsidRDefault="00FD6A56">
      <w:pPr>
        <w:pStyle w:val="Heading2"/>
        <w:rPr>
          <w:ins w:id="351" w:author="Iain Oakes-Green" w:date="2018-01-29T12:14:00Z"/>
          <w:sz w:val="28"/>
          <w:szCs w:val="28"/>
          <w:lang w:val="en-GB"/>
        </w:rPr>
      </w:pPr>
      <w:r w:rsidRPr="008874E7">
        <w:rPr>
          <w:sz w:val="28"/>
          <w:szCs w:val="28"/>
          <w:lang w:val="en-GB"/>
          <w:rPrChange w:id="352" w:author="Iain Oakes-Green" w:date="2018-01-29T12:14:00Z">
            <w:rPr>
              <w:lang w:val="en-GB"/>
            </w:rPr>
          </w:rPrChange>
        </w:rPr>
        <w:t>Components</w:t>
      </w:r>
    </w:p>
    <w:p w14:paraId="7567B462" w14:textId="7B19E036" w:rsidR="008874E7" w:rsidRDefault="008874E7" w:rsidP="008874E7">
      <w:pPr>
        <w:rPr>
          <w:ins w:id="353" w:author="Iain Oakes-Green" w:date="2018-01-29T12:45:00Z"/>
          <w:lang w:val="en-GB"/>
        </w:rPr>
      </w:pPr>
    </w:p>
    <w:p w14:paraId="2ABB81C9" w14:textId="502E82DD" w:rsidR="00800FB7" w:rsidRDefault="00800FB7" w:rsidP="008874E7">
      <w:pPr>
        <w:rPr>
          <w:ins w:id="354" w:author="Iain Oakes-Green" w:date="2018-01-29T12:45:00Z"/>
          <w:lang w:val="en-GB"/>
        </w:rPr>
      </w:pPr>
      <w:ins w:id="355" w:author="Iain Oakes-Green" w:date="2018-01-29T12:45:00Z">
        <w:r>
          <w:rPr>
            <w:color w:val="86BB40" w:themeColor="accent2"/>
            <w:sz w:val="24"/>
            <w:szCs w:val="24"/>
            <w:lang w:val="en-GB"/>
          </w:rPr>
          <w:t>Describe all these components a little more fully</w:t>
        </w:r>
      </w:ins>
    </w:p>
    <w:p w14:paraId="041BAB5E" w14:textId="77777777" w:rsidR="00800FB7" w:rsidRPr="001418E3" w:rsidRDefault="00800FB7">
      <w:pPr>
        <w:rPr>
          <w:lang w:val="en-GB"/>
        </w:rPr>
        <w:pPrChange w:id="356" w:author="Iain Oakes-Green" w:date="2018-01-29T12:14:00Z">
          <w:pPr>
            <w:pStyle w:val="Heading2"/>
          </w:pPr>
        </w:pPrChange>
      </w:pPr>
    </w:p>
    <w:p w14:paraId="11C24244" w14:textId="09245A6A" w:rsidR="003707C2" w:rsidRPr="008874E7" w:rsidRDefault="00C44DEA" w:rsidP="003707C2">
      <w:pPr>
        <w:rPr>
          <w:sz w:val="24"/>
          <w:szCs w:val="24"/>
          <w:lang w:val="en-GB"/>
          <w:rPrChange w:id="357" w:author="Iain Oakes-Green" w:date="2018-01-29T12:14:00Z">
            <w:rPr>
              <w:lang w:val="en-GB"/>
            </w:rPr>
          </w:rPrChange>
        </w:rPr>
      </w:pPr>
      <w:r w:rsidRPr="008874E7">
        <w:rPr>
          <w:sz w:val="24"/>
          <w:szCs w:val="24"/>
          <w:lang w:val="en-GB"/>
          <w:rPrChange w:id="358" w:author="Iain Oakes-Green" w:date="2018-01-29T12:14:00Z">
            <w:rPr>
              <w:lang w:val="en-GB"/>
            </w:rPr>
          </w:rPrChange>
        </w:rPr>
        <w:t>Gateway.</w:t>
      </w:r>
    </w:p>
    <w:p w14:paraId="71A60D0B" w14:textId="05D68BA9" w:rsidR="00C44DEA" w:rsidRPr="008874E7" w:rsidRDefault="00C44DEA" w:rsidP="00C44DEA">
      <w:pPr>
        <w:pStyle w:val="ListParagraph"/>
        <w:numPr>
          <w:ilvl w:val="0"/>
          <w:numId w:val="7"/>
        </w:numPr>
        <w:rPr>
          <w:sz w:val="24"/>
          <w:szCs w:val="24"/>
          <w:lang w:val="en-GB"/>
          <w:rPrChange w:id="359" w:author="Iain Oakes-Green" w:date="2018-01-29T12:14:00Z">
            <w:rPr>
              <w:lang w:val="en-GB"/>
            </w:rPr>
          </w:rPrChange>
        </w:rPr>
      </w:pPr>
      <w:r w:rsidRPr="008874E7">
        <w:rPr>
          <w:sz w:val="24"/>
          <w:szCs w:val="24"/>
          <w:lang w:val="en-GB"/>
          <w:rPrChange w:id="360" w:author="Iain Oakes-Green" w:date="2018-01-29T12:14:00Z">
            <w:rPr>
              <w:lang w:val="en-GB"/>
            </w:rPr>
          </w:rPrChange>
        </w:rPr>
        <w:t>Arduino Uno clone</w:t>
      </w:r>
      <w:ins w:id="361" w:author="Iain Oakes-Green" w:date="2018-01-29T12:43:00Z">
        <w:r w:rsidR="00800FB7">
          <w:rPr>
            <w:sz w:val="24"/>
            <w:szCs w:val="24"/>
            <w:lang w:val="en-GB"/>
          </w:rPr>
          <w:t xml:space="preserve"> </w:t>
        </w:r>
      </w:ins>
    </w:p>
    <w:p w14:paraId="4637FEB6" w14:textId="76CC05E3" w:rsidR="00C44DEA" w:rsidRPr="00800FB7" w:rsidRDefault="00C44DEA" w:rsidP="00C44DEA">
      <w:pPr>
        <w:pStyle w:val="ListParagraph"/>
        <w:numPr>
          <w:ilvl w:val="0"/>
          <w:numId w:val="7"/>
        </w:numPr>
        <w:rPr>
          <w:sz w:val="24"/>
          <w:szCs w:val="24"/>
          <w:lang w:val="it-IT"/>
          <w:rPrChange w:id="362" w:author="Iain Oakes-Green" w:date="2018-01-29T12:43:00Z">
            <w:rPr>
              <w:lang w:val="en-GB"/>
            </w:rPr>
          </w:rPrChange>
        </w:rPr>
      </w:pPr>
      <w:r w:rsidRPr="00800FB7">
        <w:rPr>
          <w:sz w:val="24"/>
          <w:szCs w:val="24"/>
          <w:lang w:val="it-IT"/>
          <w:rPrChange w:id="363" w:author="Iain Oakes-Green" w:date="2018-01-29T12:43:00Z">
            <w:rPr>
              <w:lang w:val="en-GB"/>
            </w:rPr>
          </w:rPrChange>
        </w:rPr>
        <w:t xml:space="preserve">Dragino V2 Lora RFM95 radio </w:t>
      </w:r>
      <w:del w:id="364" w:author="Iain Oakes-Green" w:date="2018-01-29T12:53:00Z">
        <w:r w:rsidRPr="00800FB7" w:rsidDel="003A668B">
          <w:rPr>
            <w:sz w:val="24"/>
            <w:szCs w:val="24"/>
            <w:lang w:val="it-IT"/>
            <w:rPrChange w:id="365" w:author="Iain Oakes-Green" w:date="2018-01-29T12:43:00Z">
              <w:rPr>
                <w:lang w:val="en-GB"/>
              </w:rPr>
            </w:rPrChange>
          </w:rPr>
          <w:delText>Hat</w:delText>
        </w:r>
      </w:del>
      <w:ins w:id="366" w:author="Iain Oakes-Green" w:date="2018-01-29T12:53:00Z">
        <w:r w:rsidR="003A668B" w:rsidRPr="00800FB7">
          <w:rPr>
            <w:sz w:val="24"/>
            <w:szCs w:val="24"/>
            <w:lang w:val="it-IT"/>
            <w:rPrChange w:id="367" w:author="Iain Oakes-Green" w:date="2018-01-29T12:43:00Z">
              <w:rPr>
                <w:lang w:val="en-GB"/>
              </w:rPr>
            </w:rPrChange>
          </w:rPr>
          <w:t>H</w:t>
        </w:r>
        <w:r w:rsidR="003A668B" w:rsidRPr="003A668B">
          <w:rPr>
            <w:color w:val="5B9BD5" w:themeColor="accent1"/>
            <w:sz w:val="24"/>
            <w:szCs w:val="24"/>
            <w:lang w:val="it-IT"/>
            <w:rPrChange w:id="368" w:author="Iain Oakes-Green" w:date="2018-01-29T12:53:00Z">
              <w:rPr>
                <w:sz w:val="24"/>
                <w:szCs w:val="24"/>
                <w:lang w:val="it-IT"/>
              </w:rPr>
            </w:rPrChange>
          </w:rPr>
          <w:t>AT</w:t>
        </w:r>
      </w:ins>
    </w:p>
    <w:p w14:paraId="60DB7647" w14:textId="31AC01C8" w:rsidR="00C44DEA" w:rsidRPr="008874E7" w:rsidRDefault="003A668B" w:rsidP="00C44DEA">
      <w:pPr>
        <w:pStyle w:val="ListParagraph"/>
        <w:numPr>
          <w:ilvl w:val="0"/>
          <w:numId w:val="7"/>
        </w:numPr>
        <w:rPr>
          <w:sz w:val="24"/>
          <w:szCs w:val="24"/>
          <w:lang w:val="en-GB"/>
          <w:rPrChange w:id="369" w:author="Iain Oakes-Green" w:date="2018-01-29T12:14:00Z">
            <w:rPr>
              <w:lang w:val="en-GB"/>
            </w:rPr>
          </w:rPrChange>
        </w:rPr>
      </w:pPr>
      <w:ins w:id="370" w:author="Iain Oakes-Green" w:date="2018-01-29T12:54:00Z">
        <w:r w:rsidRPr="003A668B">
          <w:rPr>
            <w:color w:val="5B9BD5" w:themeColor="accent1"/>
            <w:sz w:val="24"/>
            <w:szCs w:val="24"/>
            <w:lang w:val="en-GB"/>
            <w:rPrChange w:id="371" w:author="Iain Oakes-Green" w:date="2018-01-29T12:54:00Z">
              <w:rPr>
                <w:sz w:val="24"/>
                <w:szCs w:val="24"/>
                <w:lang w:val="en-GB"/>
              </w:rPr>
            </w:rPrChange>
          </w:rPr>
          <w:t>-</w:t>
        </w:r>
      </w:ins>
      <w:r w:rsidR="00C44DEA" w:rsidRPr="008874E7">
        <w:rPr>
          <w:sz w:val="24"/>
          <w:szCs w:val="24"/>
          <w:lang w:val="en-GB"/>
          <w:rPrChange w:id="372" w:author="Iain Oakes-Green" w:date="2018-01-29T12:14:00Z">
            <w:rPr>
              <w:lang w:val="en-GB"/>
            </w:rPr>
          </w:rPrChange>
        </w:rPr>
        <w:t>14d</w:t>
      </w:r>
      <w:ins w:id="373" w:author="Iain Oakes-Green" w:date="2018-01-29T12:54:00Z">
        <w:r w:rsidRPr="003A668B">
          <w:rPr>
            <w:color w:val="5B9BD5" w:themeColor="accent1"/>
            <w:sz w:val="24"/>
            <w:szCs w:val="24"/>
            <w:lang w:val="en-GB"/>
            <w:rPrChange w:id="374" w:author="Iain Oakes-Green" w:date="2018-01-29T12:54:00Z">
              <w:rPr>
                <w:sz w:val="24"/>
                <w:szCs w:val="24"/>
                <w:lang w:val="en-GB"/>
              </w:rPr>
            </w:rPrChange>
          </w:rPr>
          <w:t>B</w:t>
        </w:r>
      </w:ins>
      <w:del w:id="375" w:author="Iain Oakes-Green" w:date="2018-01-29T12:54:00Z">
        <w:r w:rsidR="00C44DEA" w:rsidRPr="008874E7" w:rsidDel="003A668B">
          <w:rPr>
            <w:sz w:val="24"/>
            <w:szCs w:val="24"/>
            <w:lang w:val="en-GB"/>
            <w:rPrChange w:id="376" w:author="Iain Oakes-Green" w:date="2018-01-29T12:14:00Z">
              <w:rPr>
                <w:lang w:val="en-GB"/>
              </w:rPr>
            </w:rPrChange>
          </w:rPr>
          <w:delText>b</w:delText>
        </w:r>
      </w:del>
      <w:r w:rsidR="00C44DEA" w:rsidRPr="008874E7">
        <w:rPr>
          <w:sz w:val="24"/>
          <w:szCs w:val="24"/>
          <w:lang w:val="en-GB"/>
          <w:rPrChange w:id="377" w:author="Iain Oakes-Green" w:date="2018-01-29T12:14:00Z">
            <w:rPr>
              <w:lang w:val="en-GB"/>
            </w:rPr>
          </w:rPrChange>
        </w:rPr>
        <w:t xml:space="preserve"> 868mhz antenna</w:t>
      </w:r>
    </w:p>
    <w:p w14:paraId="2641C187" w14:textId="06FD7470" w:rsidR="00C44DEA" w:rsidRPr="008874E7" w:rsidRDefault="00C44DEA" w:rsidP="00C44DEA">
      <w:pPr>
        <w:pStyle w:val="ListParagraph"/>
        <w:numPr>
          <w:ilvl w:val="0"/>
          <w:numId w:val="7"/>
        </w:numPr>
        <w:rPr>
          <w:sz w:val="24"/>
          <w:szCs w:val="24"/>
          <w:lang w:val="en-GB"/>
          <w:rPrChange w:id="378" w:author="Iain Oakes-Green" w:date="2018-01-29T12:14:00Z">
            <w:rPr>
              <w:lang w:val="en-GB"/>
            </w:rPr>
          </w:rPrChange>
        </w:rPr>
      </w:pPr>
      <w:r w:rsidRPr="008874E7">
        <w:rPr>
          <w:sz w:val="24"/>
          <w:szCs w:val="24"/>
          <w:lang w:val="en-GB"/>
          <w:rPrChange w:id="379" w:author="Iain Oakes-Green" w:date="2018-01-29T12:14:00Z">
            <w:rPr>
              <w:lang w:val="en-GB"/>
            </w:rPr>
          </w:rPrChange>
        </w:rPr>
        <w:t>Enclosure</w:t>
      </w:r>
      <w:ins w:id="380" w:author="Iain Oakes-Green" w:date="2018-01-29T12:54:00Z">
        <w:r w:rsidR="003A668B">
          <w:rPr>
            <w:sz w:val="24"/>
            <w:szCs w:val="24"/>
            <w:lang w:val="en-GB"/>
          </w:rPr>
          <w:t xml:space="preserve"> </w:t>
        </w:r>
        <w:r w:rsidR="003A668B">
          <w:rPr>
            <w:color w:val="86BB40" w:themeColor="accent2"/>
            <w:sz w:val="24"/>
            <w:szCs w:val="24"/>
            <w:lang w:val="en-GB"/>
          </w:rPr>
          <w:t>What sort?</w:t>
        </w:r>
      </w:ins>
    </w:p>
    <w:p w14:paraId="26DF8E40" w14:textId="77777777" w:rsidR="003A668B" w:rsidRPr="004947AB" w:rsidRDefault="00C44DEA" w:rsidP="003A668B">
      <w:pPr>
        <w:pStyle w:val="ListParagraph"/>
        <w:numPr>
          <w:ilvl w:val="0"/>
          <w:numId w:val="7"/>
        </w:numPr>
        <w:rPr>
          <w:ins w:id="381" w:author="Iain Oakes-Green" w:date="2018-01-29T12:55:00Z"/>
          <w:sz w:val="24"/>
          <w:szCs w:val="24"/>
          <w:lang w:val="en-GB"/>
        </w:rPr>
      </w:pPr>
      <w:r w:rsidRPr="008874E7">
        <w:rPr>
          <w:sz w:val="24"/>
          <w:szCs w:val="24"/>
          <w:lang w:val="en-GB"/>
          <w:rPrChange w:id="382" w:author="Iain Oakes-Green" w:date="2018-01-29T12:14:00Z">
            <w:rPr>
              <w:lang w:val="en-GB"/>
            </w:rPr>
          </w:rPrChange>
        </w:rPr>
        <w:t>Mounting bracket</w:t>
      </w:r>
      <w:ins w:id="383" w:author="Iain Oakes-Green" w:date="2018-01-29T12:55:00Z">
        <w:r w:rsidR="003A668B">
          <w:rPr>
            <w:sz w:val="24"/>
            <w:szCs w:val="24"/>
            <w:lang w:val="en-GB"/>
          </w:rPr>
          <w:t xml:space="preserve"> </w:t>
        </w:r>
        <w:r w:rsidR="003A668B">
          <w:rPr>
            <w:color w:val="86BB40" w:themeColor="accent2"/>
            <w:sz w:val="24"/>
            <w:szCs w:val="24"/>
            <w:lang w:val="en-GB"/>
          </w:rPr>
          <w:t>What sort?</w:t>
        </w:r>
      </w:ins>
    </w:p>
    <w:p w14:paraId="4166EC77" w14:textId="74542F82" w:rsidR="00C44DEA" w:rsidRPr="008874E7" w:rsidRDefault="00C44DEA" w:rsidP="00C44DEA">
      <w:pPr>
        <w:pStyle w:val="ListParagraph"/>
        <w:numPr>
          <w:ilvl w:val="0"/>
          <w:numId w:val="7"/>
        </w:numPr>
        <w:rPr>
          <w:sz w:val="24"/>
          <w:szCs w:val="24"/>
          <w:lang w:val="en-GB"/>
          <w:rPrChange w:id="384" w:author="Iain Oakes-Green" w:date="2018-01-29T12:14:00Z">
            <w:rPr>
              <w:lang w:val="en-GB"/>
            </w:rPr>
          </w:rPrChange>
        </w:rPr>
      </w:pPr>
    </w:p>
    <w:p w14:paraId="615C6AE6" w14:textId="1A350BED" w:rsidR="00C44DEA" w:rsidRPr="008874E7" w:rsidRDefault="00C44DEA" w:rsidP="00C44DEA">
      <w:pPr>
        <w:rPr>
          <w:sz w:val="24"/>
          <w:szCs w:val="24"/>
          <w:lang w:val="en-GB"/>
          <w:rPrChange w:id="385" w:author="Iain Oakes-Green" w:date="2018-01-29T12:14:00Z">
            <w:rPr>
              <w:lang w:val="en-GB"/>
            </w:rPr>
          </w:rPrChange>
        </w:rPr>
      </w:pPr>
      <w:r w:rsidRPr="008874E7">
        <w:rPr>
          <w:sz w:val="24"/>
          <w:szCs w:val="24"/>
          <w:lang w:val="en-GB"/>
          <w:rPrChange w:id="386" w:author="Iain Oakes-Green" w:date="2018-01-29T12:14:00Z">
            <w:rPr>
              <w:lang w:val="en-GB"/>
            </w:rPr>
          </w:rPrChange>
        </w:rPr>
        <w:t>Sensor Nodes</w:t>
      </w:r>
    </w:p>
    <w:p w14:paraId="45AD19F8" w14:textId="07A07BDC" w:rsidR="00C44DEA" w:rsidRPr="008874E7" w:rsidRDefault="00C44DEA" w:rsidP="00C44DEA">
      <w:pPr>
        <w:pStyle w:val="ListParagraph"/>
        <w:numPr>
          <w:ilvl w:val="0"/>
          <w:numId w:val="8"/>
        </w:numPr>
        <w:rPr>
          <w:sz w:val="24"/>
          <w:szCs w:val="24"/>
          <w:lang w:val="en-GB"/>
          <w:rPrChange w:id="387" w:author="Iain Oakes-Green" w:date="2018-01-29T12:14:00Z">
            <w:rPr>
              <w:lang w:val="en-GB"/>
            </w:rPr>
          </w:rPrChange>
        </w:rPr>
      </w:pPr>
      <w:r w:rsidRPr="008874E7">
        <w:rPr>
          <w:sz w:val="24"/>
          <w:szCs w:val="24"/>
          <w:lang w:val="en-GB"/>
          <w:rPrChange w:id="388" w:author="Iain Oakes-Green" w:date="2018-01-29T12:14:00Z">
            <w:rPr>
              <w:lang w:val="en-GB"/>
            </w:rPr>
          </w:rPrChange>
        </w:rPr>
        <w:t>Lora 32u4 RFM95 Lora dev board (3.3v)- Manufactured by BSFrance</w:t>
      </w:r>
    </w:p>
    <w:p w14:paraId="7FA434AA" w14:textId="77777777" w:rsidR="00C44DEA" w:rsidRPr="008874E7" w:rsidRDefault="00C44DEA" w:rsidP="00C44DEA">
      <w:pPr>
        <w:pStyle w:val="ListParagraph"/>
        <w:numPr>
          <w:ilvl w:val="0"/>
          <w:numId w:val="8"/>
        </w:numPr>
        <w:rPr>
          <w:sz w:val="24"/>
          <w:szCs w:val="24"/>
          <w:lang w:val="en-GB"/>
          <w:rPrChange w:id="389" w:author="Iain Oakes-Green" w:date="2018-01-29T12:14:00Z">
            <w:rPr>
              <w:lang w:val="en-GB"/>
            </w:rPr>
          </w:rPrChange>
        </w:rPr>
      </w:pPr>
      <w:r w:rsidRPr="008874E7">
        <w:rPr>
          <w:sz w:val="24"/>
          <w:szCs w:val="24"/>
          <w:lang w:val="en-GB"/>
          <w:rPrChange w:id="390" w:author="Iain Oakes-Green" w:date="2018-01-29T12:14:00Z">
            <w:rPr>
              <w:lang w:val="en-GB"/>
            </w:rPr>
          </w:rPrChange>
        </w:rPr>
        <w:t>868 Antenna</w:t>
      </w:r>
    </w:p>
    <w:p w14:paraId="2F52F609" w14:textId="2640CD46" w:rsidR="00C44DEA" w:rsidRPr="008874E7" w:rsidRDefault="00C44DEA" w:rsidP="00C44DEA">
      <w:pPr>
        <w:pStyle w:val="ListParagraph"/>
        <w:numPr>
          <w:ilvl w:val="0"/>
          <w:numId w:val="8"/>
        </w:numPr>
        <w:rPr>
          <w:sz w:val="24"/>
          <w:szCs w:val="24"/>
          <w:lang w:val="en-GB"/>
          <w:rPrChange w:id="391" w:author="Iain Oakes-Green" w:date="2018-01-29T12:14:00Z">
            <w:rPr>
              <w:lang w:val="en-GB"/>
            </w:rPr>
          </w:rPrChange>
        </w:rPr>
      </w:pPr>
      <w:r w:rsidRPr="008874E7">
        <w:rPr>
          <w:sz w:val="24"/>
          <w:szCs w:val="24"/>
          <w:lang w:val="en-GB"/>
          <w:rPrChange w:id="392" w:author="Iain Oakes-Green" w:date="2018-01-29T12:14:00Z">
            <w:rPr>
              <w:lang w:val="en-GB"/>
            </w:rPr>
          </w:rPrChange>
        </w:rPr>
        <w:t>3.7V battery pack</w:t>
      </w:r>
      <w:r w:rsidR="00554F04" w:rsidRPr="008874E7">
        <w:rPr>
          <w:sz w:val="24"/>
          <w:szCs w:val="24"/>
          <w:lang w:val="en-GB"/>
          <w:rPrChange w:id="393" w:author="Iain Oakes-Green" w:date="2018-01-29T12:14:00Z">
            <w:rPr>
              <w:lang w:val="en-GB"/>
            </w:rPr>
          </w:rPrChange>
        </w:rPr>
        <w:t>(3000mAh)</w:t>
      </w:r>
    </w:p>
    <w:p w14:paraId="26F6DCB1" w14:textId="77777777" w:rsidR="00C44DEA" w:rsidRPr="008874E7" w:rsidRDefault="00C44DEA" w:rsidP="00C44DEA">
      <w:pPr>
        <w:pStyle w:val="ListParagraph"/>
        <w:numPr>
          <w:ilvl w:val="0"/>
          <w:numId w:val="8"/>
        </w:numPr>
        <w:rPr>
          <w:sz w:val="24"/>
          <w:szCs w:val="24"/>
          <w:lang w:val="en-GB"/>
          <w:rPrChange w:id="394" w:author="Iain Oakes-Green" w:date="2018-01-29T12:14:00Z">
            <w:rPr>
              <w:lang w:val="en-GB"/>
            </w:rPr>
          </w:rPrChange>
        </w:rPr>
      </w:pPr>
      <w:r w:rsidRPr="008874E7">
        <w:rPr>
          <w:sz w:val="24"/>
          <w:szCs w:val="24"/>
          <w:lang w:val="en-GB"/>
          <w:rPrChange w:id="395" w:author="Iain Oakes-Green" w:date="2018-01-29T12:14:00Z">
            <w:rPr>
              <w:lang w:val="en-GB"/>
            </w:rPr>
          </w:rPrChange>
        </w:rPr>
        <w:t>5v Solar panel</w:t>
      </w:r>
    </w:p>
    <w:p w14:paraId="3CECBC54" w14:textId="2705EEF6" w:rsidR="00C44DEA" w:rsidRPr="009F7608" w:rsidRDefault="00C44DEA" w:rsidP="00C44DEA">
      <w:pPr>
        <w:pStyle w:val="ListParagraph"/>
        <w:numPr>
          <w:ilvl w:val="0"/>
          <w:numId w:val="8"/>
        </w:numPr>
        <w:rPr>
          <w:color w:val="auto"/>
          <w:sz w:val="24"/>
          <w:szCs w:val="24"/>
          <w:lang w:val="en-GB"/>
          <w:rPrChange w:id="396" w:author="Andy Grimley" w:date="2018-01-29T14:25:00Z">
            <w:rPr>
              <w:lang w:val="en-GB"/>
            </w:rPr>
          </w:rPrChange>
        </w:rPr>
      </w:pPr>
      <w:r w:rsidRPr="009F7608">
        <w:rPr>
          <w:color w:val="auto"/>
          <w:sz w:val="24"/>
          <w:szCs w:val="24"/>
          <w:lang w:val="en-GB"/>
          <w:rPrChange w:id="397" w:author="Andy Grimley" w:date="2018-01-29T14:25:00Z">
            <w:rPr>
              <w:lang w:val="en-GB"/>
            </w:rPr>
          </w:rPrChange>
        </w:rPr>
        <w:t xml:space="preserve">Sht75 </w:t>
      </w:r>
      <w:ins w:id="398" w:author="Iain Oakes-Green" w:date="2018-01-29T12:51:00Z">
        <w:r w:rsidR="003A668B" w:rsidRPr="009F7608">
          <w:rPr>
            <w:color w:val="auto"/>
            <w:sz w:val="24"/>
            <w:szCs w:val="24"/>
            <w:lang w:val="en-GB"/>
            <w:rPrChange w:id="399" w:author="Andy Grimley" w:date="2018-01-29T14:25:00Z">
              <w:rPr>
                <w:sz w:val="24"/>
                <w:szCs w:val="24"/>
                <w:lang w:val="en-GB"/>
              </w:rPr>
            </w:rPrChange>
          </w:rPr>
          <w:t>air</w:t>
        </w:r>
        <w:r w:rsidR="003A668B" w:rsidRPr="009F7608">
          <w:rPr>
            <w:color w:val="auto"/>
            <w:sz w:val="24"/>
            <w:szCs w:val="24"/>
            <w:lang w:val="en-GB"/>
            <w:rPrChange w:id="400" w:author="Andy Grimley" w:date="2018-01-29T14:25:00Z">
              <w:rPr>
                <w:color w:val="5B9BD5" w:themeColor="accent1"/>
                <w:sz w:val="24"/>
                <w:szCs w:val="24"/>
                <w:lang w:val="en-GB"/>
              </w:rPr>
            </w:rPrChange>
          </w:rPr>
          <w:t xml:space="preserve"> </w:t>
        </w:r>
      </w:ins>
      <w:r w:rsidRPr="009F7608">
        <w:rPr>
          <w:color w:val="auto"/>
          <w:sz w:val="24"/>
          <w:szCs w:val="24"/>
          <w:lang w:val="en-GB"/>
          <w:rPrChange w:id="401" w:author="Andy Grimley" w:date="2018-01-29T14:25:00Z">
            <w:rPr>
              <w:lang w:val="en-GB"/>
            </w:rPr>
          </w:rPrChange>
        </w:rPr>
        <w:t>temp</w:t>
      </w:r>
      <w:ins w:id="402" w:author="Iain Oakes-Green" w:date="2018-01-29T12:51:00Z">
        <w:r w:rsidR="003A668B" w:rsidRPr="009F7608">
          <w:rPr>
            <w:color w:val="auto"/>
            <w:sz w:val="24"/>
            <w:szCs w:val="24"/>
            <w:lang w:val="en-GB"/>
            <w:rPrChange w:id="403" w:author="Andy Grimley" w:date="2018-01-29T14:25:00Z">
              <w:rPr>
                <w:sz w:val="24"/>
                <w:szCs w:val="24"/>
                <w:lang w:val="en-GB"/>
              </w:rPr>
            </w:rPrChange>
          </w:rPr>
          <w:t>erature and</w:t>
        </w:r>
      </w:ins>
      <w:del w:id="404" w:author="Iain Oakes-Green" w:date="2018-01-29T12:51:00Z">
        <w:r w:rsidRPr="009F7608" w:rsidDel="003A668B">
          <w:rPr>
            <w:color w:val="auto"/>
            <w:sz w:val="24"/>
            <w:szCs w:val="24"/>
            <w:lang w:val="en-GB"/>
            <w:rPrChange w:id="405" w:author="Andy Grimley" w:date="2018-01-29T14:25:00Z">
              <w:rPr>
                <w:lang w:val="en-GB"/>
              </w:rPr>
            </w:rPrChange>
          </w:rPr>
          <w:delText>/</w:delText>
        </w:r>
      </w:del>
      <w:ins w:id="406" w:author="Iain Oakes-Green" w:date="2018-01-29T12:51:00Z">
        <w:r w:rsidR="003A668B" w:rsidRPr="009F7608">
          <w:rPr>
            <w:color w:val="auto"/>
            <w:sz w:val="24"/>
            <w:szCs w:val="24"/>
            <w:lang w:val="en-GB"/>
            <w:rPrChange w:id="407" w:author="Andy Grimley" w:date="2018-01-29T14:25:00Z">
              <w:rPr>
                <w:sz w:val="24"/>
                <w:szCs w:val="24"/>
                <w:lang w:val="en-GB"/>
              </w:rPr>
            </w:rPrChange>
          </w:rPr>
          <w:t xml:space="preserve"> relative </w:t>
        </w:r>
      </w:ins>
      <w:r w:rsidRPr="009F7608">
        <w:rPr>
          <w:color w:val="auto"/>
          <w:sz w:val="24"/>
          <w:szCs w:val="24"/>
          <w:lang w:val="en-GB"/>
          <w:rPrChange w:id="408" w:author="Andy Grimley" w:date="2018-01-29T14:25:00Z">
            <w:rPr>
              <w:lang w:val="en-GB"/>
            </w:rPr>
          </w:rPrChange>
        </w:rPr>
        <w:t>hum</w:t>
      </w:r>
      <w:ins w:id="409" w:author="Iain Oakes-Green" w:date="2018-01-29T12:51:00Z">
        <w:r w:rsidR="003A668B" w:rsidRPr="009F7608">
          <w:rPr>
            <w:color w:val="auto"/>
            <w:sz w:val="24"/>
            <w:szCs w:val="24"/>
            <w:lang w:val="en-GB"/>
            <w:rPrChange w:id="410" w:author="Andy Grimley" w:date="2018-01-29T14:25:00Z">
              <w:rPr>
                <w:sz w:val="24"/>
                <w:szCs w:val="24"/>
                <w:lang w:val="en-GB"/>
              </w:rPr>
            </w:rPrChange>
          </w:rPr>
          <w:t>idity</w:t>
        </w:r>
      </w:ins>
      <w:r w:rsidRPr="009F7608">
        <w:rPr>
          <w:color w:val="auto"/>
          <w:sz w:val="24"/>
          <w:szCs w:val="24"/>
          <w:lang w:val="en-GB"/>
          <w:rPrChange w:id="411" w:author="Andy Grimley" w:date="2018-01-29T14:25:00Z">
            <w:rPr>
              <w:lang w:val="en-GB"/>
            </w:rPr>
          </w:rPrChange>
        </w:rPr>
        <w:t xml:space="preserve"> sensor</w:t>
      </w:r>
    </w:p>
    <w:p w14:paraId="008DA6B8" w14:textId="77777777" w:rsidR="00C44DEA" w:rsidRPr="009F7608" w:rsidRDefault="00C44DEA" w:rsidP="00C44DEA">
      <w:pPr>
        <w:pStyle w:val="ListParagraph"/>
        <w:numPr>
          <w:ilvl w:val="0"/>
          <w:numId w:val="8"/>
        </w:numPr>
        <w:rPr>
          <w:color w:val="auto"/>
          <w:sz w:val="24"/>
          <w:szCs w:val="24"/>
          <w:lang w:val="en-GB"/>
          <w:rPrChange w:id="412" w:author="Andy Grimley" w:date="2018-01-29T14:25:00Z">
            <w:rPr>
              <w:lang w:val="en-GB"/>
            </w:rPr>
          </w:rPrChange>
        </w:rPr>
      </w:pPr>
      <w:r w:rsidRPr="009F7608">
        <w:rPr>
          <w:color w:val="auto"/>
          <w:sz w:val="24"/>
          <w:szCs w:val="24"/>
          <w:lang w:val="en-GB"/>
          <w:rPrChange w:id="413" w:author="Andy Grimley" w:date="2018-01-29T14:25:00Z">
            <w:rPr>
              <w:lang w:val="en-GB"/>
            </w:rPr>
          </w:rPrChange>
        </w:rPr>
        <w:t>BMP280 Barometric pressure sensor</w:t>
      </w:r>
    </w:p>
    <w:p w14:paraId="0017548D" w14:textId="7FF6650F" w:rsidR="00C44DEA" w:rsidRPr="008874E7" w:rsidRDefault="00C44DEA" w:rsidP="00C44DEA">
      <w:pPr>
        <w:pStyle w:val="ListParagraph"/>
        <w:numPr>
          <w:ilvl w:val="0"/>
          <w:numId w:val="8"/>
        </w:numPr>
        <w:rPr>
          <w:sz w:val="24"/>
          <w:szCs w:val="24"/>
          <w:lang w:val="en-GB"/>
          <w:rPrChange w:id="414" w:author="Iain Oakes-Green" w:date="2018-01-29T12:14:00Z">
            <w:rPr>
              <w:lang w:val="en-GB"/>
            </w:rPr>
          </w:rPrChange>
        </w:rPr>
      </w:pPr>
      <w:r w:rsidRPr="009F7608">
        <w:rPr>
          <w:color w:val="auto"/>
          <w:sz w:val="24"/>
          <w:szCs w:val="24"/>
          <w:lang w:val="en-GB"/>
          <w:rPrChange w:id="415" w:author="Andy Grimley" w:date="2018-01-29T14:25:00Z">
            <w:rPr>
              <w:lang w:val="en-GB"/>
            </w:rPr>
          </w:rPrChange>
        </w:rPr>
        <w:t>Wetness sens</w:t>
      </w:r>
      <w:ins w:id="416" w:author="Iain Oakes-Green" w:date="2018-01-29T12:50:00Z">
        <w:r w:rsidR="00800FB7" w:rsidRPr="009F7608">
          <w:rPr>
            <w:color w:val="auto"/>
            <w:sz w:val="24"/>
            <w:szCs w:val="24"/>
            <w:lang w:val="en-GB"/>
            <w:rPrChange w:id="417" w:author="Andy Grimley" w:date="2018-01-29T14:25:00Z">
              <w:rPr>
                <w:sz w:val="24"/>
                <w:szCs w:val="24"/>
                <w:lang w:val="en-GB"/>
              </w:rPr>
            </w:rPrChange>
          </w:rPr>
          <w:t>ing</w:t>
        </w:r>
      </w:ins>
      <w:del w:id="418" w:author="Iain Oakes-Green" w:date="2018-01-29T12:50:00Z">
        <w:r w:rsidRPr="009F7608" w:rsidDel="00800FB7">
          <w:rPr>
            <w:color w:val="auto"/>
            <w:sz w:val="24"/>
            <w:szCs w:val="24"/>
            <w:lang w:val="en-GB"/>
            <w:rPrChange w:id="419" w:author="Andy Grimley" w:date="2018-01-29T14:25:00Z">
              <w:rPr>
                <w:lang w:val="en-GB"/>
              </w:rPr>
            </w:rPrChange>
          </w:rPr>
          <w:delText>e</w:delText>
        </w:r>
      </w:del>
      <w:r w:rsidRPr="009F7608">
        <w:rPr>
          <w:color w:val="auto"/>
          <w:sz w:val="24"/>
          <w:szCs w:val="24"/>
          <w:lang w:val="en-GB"/>
          <w:rPrChange w:id="420" w:author="Andy Grimley" w:date="2018-01-29T14:25:00Z">
            <w:rPr>
              <w:lang w:val="en-GB"/>
            </w:rPr>
          </w:rPrChange>
        </w:rPr>
        <w:t xml:space="preserve"> grid, </w:t>
      </w:r>
      <w:del w:id="421" w:author="Iain Oakes-Green" w:date="2018-01-29T12:14:00Z">
        <w:r w:rsidRPr="009F7608" w:rsidDel="008874E7">
          <w:rPr>
            <w:color w:val="auto"/>
            <w:sz w:val="24"/>
            <w:szCs w:val="24"/>
            <w:lang w:val="en-GB"/>
            <w:rPrChange w:id="422" w:author="Andy Grimley" w:date="2018-01-29T14:25:00Z">
              <w:rPr>
                <w:lang w:val="en-GB"/>
              </w:rPr>
            </w:rPrChange>
          </w:rPr>
          <w:delText>peizo</w:delText>
        </w:r>
      </w:del>
      <w:ins w:id="423" w:author="Iain Oakes-Green" w:date="2018-01-29T12:14:00Z">
        <w:r w:rsidR="008874E7" w:rsidRPr="009F7608">
          <w:rPr>
            <w:color w:val="auto"/>
            <w:sz w:val="24"/>
            <w:szCs w:val="24"/>
            <w:lang w:val="en-GB"/>
            <w:rPrChange w:id="424" w:author="Andy Grimley" w:date="2018-01-29T14:25:00Z">
              <w:rPr>
                <w:sz w:val="24"/>
                <w:szCs w:val="24"/>
                <w:lang w:val="en-GB"/>
              </w:rPr>
            </w:rPrChange>
          </w:rPr>
          <w:t>piezo</w:t>
        </w:r>
      </w:ins>
      <w:r w:rsidRPr="009F7608">
        <w:rPr>
          <w:color w:val="auto"/>
          <w:sz w:val="24"/>
          <w:szCs w:val="24"/>
          <w:lang w:val="en-GB"/>
          <w:rPrChange w:id="425" w:author="Andy Grimley" w:date="2018-01-29T14:25:00Z">
            <w:rPr>
              <w:lang w:val="en-GB"/>
            </w:rPr>
          </w:rPrChange>
        </w:rPr>
        <w:t xml:space="preserve"> transducer for rain detection. </w:t>
      </w:r>
    </w:p>
    <w:p w14:paraId="726F5785" w14:textId="1DE44631" w:rsidR="00C44DEA" w:rsidRPr="008874E7" w:rsidRDefault="00C44DEA" w:rsidP="00C44DEA">
      <w:pPr>
        <w:rPr>
          <w:sz w:val="24"/>
          <w:szCs w:val="24"/>
          <w:lang w:val="en-GB"/>
          <w:rPrChange w:id="426" w:author="Iain Oakes-Green" w:date="2018-01-29T12:14:00Z">
            <w:rPr>
              <w:lang w:val="en-GB"/>
            </w:rPr>
          </w:rPrChange>
        </w:rPr>
      </w:pPr>
      <w:r w:rsidRPr="008874E7">
        <w:rPr>
          <w:sz w:val="24"/>
          <w:szCs w:val="24"/>
          <w:lang w:val="en-GB"/>
          <w:rPrChange w:id="427" w:author="Iain Oakes-Green" w:date="2018-01-29T12:14:00Z">
            <w:rPr>
              <w:lang w:val="en-GB"/>
            </w:rPr>
          </w:rPrChange>
        </w:rPr>
        <w:t xml:space="preserve">Website, data </w:t>
      </w:r>
      <w:del w:id="428" w:author="Iain Oakes-Green" w:date="2018-01-29T12:14:00Z">
        <w:r w:rsidRPr="008874E7" w:rsidDel="008874E7">
          <w:rPr>
            <w:sz w:val="24"/>
            <w:szCs w:val="24"/>
            <w:lang w:val="en-GB"/>
            <w:rPrChange w:id="429" w:author="Iain Oakes-Green" w:date="2018-01-29T12:14:00Z">
              <w:rPr>
                <w:lang w:val="en-GB"/>
              </w:rPr>
            </w:rPrChange>
          </w:rPr>
          <w:delText>strorage</w:delText>
        </w:r>
      </w:del>
      <w:ins w:id="430" w:author="Iain Oakes-Green" w:date="2018-01-29T12:14:00Z">
        <w:r w:rsidR="008874E7" w:rsidRPr="008874E7">
          <w:rPr>
            <w:sz w:val="24"/>
            <w:szCs w:val="24"/>
            <w:lang w:val="en-GB"/>
          </w:rPr>
          <w:t>storage</w:t>
        </w:r>
      </w:ins>
    </w:p>
    <w:p w14:paraId="4DC5F34B" w14:textId="498513D8" w:rsidR="00C44DEA" w:rsidRPr="008874E7" w:rsidRDefault="00C44DEA" w:rsidP="00C44DEA">
      <w:pPr>
        <w:pStyle w:val="ListParagraph"/>
        <w:numPr>
          <w:ilvl w:val="0"/>
          <w:numId w:val="9"/>
        </w:numPr>
        <w:rPr>
          <w:sz w:val="24"/>
          <w:szCs w:val="24"/>
          <w:lang w:val="en-GB"/>
          <w:rPrChange w:id="431" w:author="Iain Oakes-Green" w:date="2018-01-29T12:14:00Z">
            <w:rPr>
              <w:lang w:val="en-GB"/>
            </w:rPr>
          </w:rPrChange>
        </w:rPr>
      </w:pPr>
      <w:r w:rsidRPr="008874E7">
        <w:rPr>
          <w:sz w:val="24"/>
          <w:szCs w:val="24"/>
          <w:lang w:val="en-GB"/>
          <w:rPrChange w:id="432" w:author="Iain Oakes-Green" w:date="2018-01-29T12:14:00Z">
            <w:rPr>
              <w:lang w:val="en-GB"/>
            </w:rPr>
          </w:rPrChange>
        </w:rPr>
        <w:t xml:space="preserve">Reclaimed pc </w:t>
      </w:r>
    </w:p>
    <w:p w14:paraId="115720F6" w14:textId="124989BD" w:rsidR="00C44DEA" w:rsidRPr="008874E7" w:rsidRDefault="00C44DEA" w:rsidP="00C44DEA">
      <w:pPr>
        <w:pStyle w:val="ListParagraph"/>
        <w:numPr>
          <w:ilvl w:val="0"/>
          <w:numId w:val="9"/>
        </w:numPr>
        <w:rPr>
          <w:sz w:val="24"/>
          <w:szCs w:val="24"/>
          <w:lang w:val="en-GB"/>
          <w:rPrChange w:id="433" w:author="Iain Oakes-Green" w:date="2018-01-29T12:14:00Z">
            <w:rPr>
              <w:lang w:val="en-GB"/>
            </w:rPr>
          </w:rPrChange>
        </w:rPr>
      </w:pPr>
      <w:r w:rsidRPr="008874E7">
        <w:rPr>
          <w:sz w:val="24"/>
          <w:szCs w:val="24"/>
          <w:lang w:val="en-GB"/>
          <w:rPrChange w:id="434" w:author="Iain Oakes-Green" w:date="2018-01-29T12:14:00Z">
            <w:rPr>
              <w:lang w:val="en-GB"/>
            </w:rPr>
          </w:rPrChange>
        </w:rPr>
        <w:t>Ubuntu 16.04</w:t>
      </w:r>
    </w:p>
    <w:p w14:paraId="2A35D8B3" w14:textId="3E3579D3" w:rsidR="00C44DEA" w:rsidRPr="008874E7" w:rsidRDefault="00C44DEA" w:rsidP="00C44DEA">
      <w:pPr>
        <w:pStyle w:val="ListParagraph"/>
        <w:numPr>
          <w:ilvl w:val="0"/>
          <w:numId w:val="9"/>
        </w:numPr>
        <w:rPr>
          <w:sz w:val="24"/>
          <w:szCs w:val="24"/>
          <w:lang w:val="en-GB"/>
          <w:rPrChange w:id="435" w:author="Iain Oakes-Green" w:date="2018-01-29T12:14:00Z">
            <w:rPr>
              <w:lang w:val="en-GB"/>
            </w:rPr>
          </w:rPrChange>
        </w:rPr>
      </w:pPr>
      <w:r w:rsidRPr="008874E7">
        <w:rPr>
          <w:sz w:val="24"/>
          <w:szCs w:val="24"/>
          <w:lang w:val="en-GB"/>
          <w:rPrChange w:id="436" w:author="Iain Oakes-Green" w:date="2018-01-29T12:14:00Z">
            <w:rPr>
              <w:lang w:val="en-GB"/>
            </w:rPr>
          </w:rPrChange>
        </w:rPr>
        <w:t>Lamp Server</w:t>
      </w:r>
    </w:p>
    <w:p w14:paraId="248F6600" w14:textId="70987ACA" w:rsidR="00C44DEA" w:rsidRPr="008874E7" w:rsidRDefault="00C44DEA" w:rsidP="00C44DEA">
      <w:pPr>
        <w:pStyle w:val="ListParagraph"/>
        <w:numPr>
          <w:ilvl w:val="0"/>
          <w:numId w:val="9"/>
        </w:numPr>
        <w:rPr>
          <w:sz w:val="24"/>
          <w:szCs w:val="24"/>
          <w:lang w:val="en-GB"/>
          <w:rPrChange w:id="437" w:author="Iain Oakes-Green" w:date="2018-01-29T12:14:00Z">
            <w:rPr>
              <w:lang w:val="en-GB"/>
            </w:rPr>
          </w:rPrChange>
        </w:rPr>
      </w:pPr>
      <w:del w:id="438" w:author="Iain Oakes-Green" w:date="2018-01-29T12:15:00Z">
        <w:r w:rsidRPr="00800FB7" w:rsidDel="008874E7">
          <w:rPr>
            <w:color w:val="5B9BD5" w:themeColor="accent1"/>
            <w:sz w:val="24"/>
            <w:szCs w:val="24"/>
            <w:lang w:val="en-GB"/>
            <w:rPrChange w:id="439" w:author="Iain Oakes-Green" w:date="2018-01-29T12:49:00Z">
              <w:rPr>
                <w:lang w:val="en-GB"/>
              </w:rPr>
            </w:rPrChange>
          </w:rPr>
          <w:delText>My Sql</w:delText>
        </w:r>
      </w:del>
      <w:ins w:id="440" w:author="Iain Oakes-Green" w:date="2018-01-29T12:15:00Z">
        <w:r w:rsidR="008874E7" w:rsidRPr="00800FB7">
          <w:rPr>
            <w:color w:val="5B9BD5" w:themeColor="accent1"/>
            <w:sz w:val="24"/>
            <w:szCs w:val="24"/>
            <w:lang w:val="en-GB"/>
            <w:rPrChange w:id="441" w:author="Iain Oakes-Green" w:date="2018-01-29T12:49:00Z">
              <w:rPr>
                <w:sz w:val="24"/>
                <w:szCs w:val="24"/>
                <w:lang w:val="en-GB"/>
              </w:rPr>
            </w:rPrChange>
          </w:rPr>
          <w:t>MySQL</w:t>
        </w:r>
      </w:ins>
      <w:r w:rsidRPr="00800FB7">
        <w:rPr>
          <w:color w:val="5B9BD5" w:themeColor="accent1"/>
          <w:sz w:val="24"/>
          <w:szCs w:val="24"/>
          <w:lang w:val="en-GB"/>
          <w:rPrChange w:id="442" w:author="Iain Oakes-Green" w:date="2018-01-29T12:49:00Z">
            <w:rPr>
              <w:lang w:val="en-GB"/>
            </w:rPr>
          </w:rPrChange>
        </w:rPr>
        <w:t xml:space="preserve"> </w:t>
      </w:r>
      <w:r w:rsidRPr="008874E7">
        <w:rPr>
          <w:sz w:val="24"/>
          <w:szCs w:val="24"/>
          <w:lang w:val="en-GB"/>
          <w:rPrChange w:id="443" w:author="Iain Oakes-Green" w:date="2018-01-29T12:14:00Z">
            <w:rPr>
              <w:lang w:val="en-GB"/>
            </w:rPr>
          </w:rPrChange>
        </w:rPr>
        <w:t xml:space="preserve">data base </w:t>
      </w:r>
    </w:p>
    <w:p w14:paraId="3C36EF91" w14:textId="0823EFA4" w:rsidR="00554F04" w:rsidRDefault="00554F04" w:rsidP="00C44DEA">
      <w:pPr>
        <w:pStyle w:val="ListParagraph"/>
        <w:numPr>
          <w:ilvl w:val="0"/>
          <w:numId w:val="9"/>
        </w:numPr>
        <w:rPr>
          <w:ins w:id="444" w:author="Iain Oakes-Green" w:date="2018-01-29T12:15:00Z"/>
          <w:sz w:val="24"/>
          <w:szCs w:val="24"/>
          <w:lang w:val="en-GB"/>
        </w:rPr>
      </w:pPr>
      <w:r w:rsidRPr="008874E7">
        <w:rPr>
          <w:sz w:val="24"/>
          <w:szCs w:val="24"/>
          <w:lang w:val="en-GB"/>
          <w:rPrChange w:id="445" w:author="Iain Oakes-Green" w:date="2018-01-29T12:14:00Z">
            <w:rPr>
              <w:lang w:val="en-GB"/>
            </w:rPr>
          </w:rPrChange>
        </w:rPr>
        <w:t>Python Software</w:t>
      </w:r>
    </w:p>
    <w:p w14:paraId="73FBB293" w14:textId="6498B355" w:rsidR="00800FB7" w:rsidRDefault="00800FB7" w:rsidP="008874E7">
      <w:pPr>
        <w:rPr>
          <w:ins w:id="446" w:author="Iain Oakes-Green" w:date="2018-01-29T12:45:00Z"/>
          <w:sz w:val="24"/>
          <w:szCs w:val="24"/>
          <w:lang w:val="en-GB"/>
        </w:rPr>
      </w:pPr>
      <w:ins w:id="447" w:author="Iain Oakes-Green" w:date="2018-01-29T12:45:00Z">
        <w:r>
          <w:rPr>
            <w:sz w:val="24"/>
            <w:szCs w:val="24"/>
            <w:lang w:val="en-GB"/>
          </w:rPr>
          <w:br w:type="page"/>
        </w:r>
      </w:ins>
    </w:p>
    <w:p w14:paraId="5124B578" w14:textId="77777777" w:rsidR="008874E7" w:rsidRPr="008874E7" w:rsidRDefault="008874E7">
      <w:pPr>
        <w:rPr>
          <w:sz w:val="24"/>
          <w:szCs w:val="24"/>
          <w:lang w:val="en-GB"/>
          <w:rPrChange w:id="448" w:author="Iain Oakes-Green" w:date="2018-01-29T12:15:00Z">
            <w:rPr>
              <w:lang w:val="en-GB"/>
            </w:rPr>
          </w:rPrChange>
        </w:rPr>
        <w:pPrChange w:id="449" w:author="Iain Oakes-Green" w:date="2018-01-29T12:15:00Z">
          <w:pPr>
            <w:pStyle w:val="ListParagraph"/>
            <w:numPr>
              <w:numId w:val="9"/>
            </w:numPr>
            <w:ind w:hanging="360"/>
          </w:pPr>
        </w:pPrChange>
      </w:pPr>
    </w:p>
    <w:p w14:paraId="08F1D9A4" w14:textId="601145A5" w:rsidR="00001AF3" w:rsidRDefault="00C44DEA">
      <w:pPr>
        <w:pStyle w:val="Heading2"/>
        <w:rPr>
          <w:sz w:val="28"/>
          <w:szCs w:val="28"/>
          <w:lang w:val="en-GB"/>
        </w:rPr>
      </w:pPr>
      <w:r w:rsidRPr="008874E7">
        <w:rPr>
          <w:sz w:val="28"/>
          <w:szCs w:val="28"/>
          <w:lang w:val="en-GB"/>
          <w:rPrChange w:id="450" w:author="Iain Oakes-Green" w:date="2018-01-29T12:15:00Z">
            <w:rPr>
              <w:lang w:val="en-GB"/>
            </w:rPr>
          </w:rPrChange>
        </w:rPr>
        <w:t xml:space="preserve">To </w:t>
      </w:r>
      <w:r w:rsidR="00206476" w:rsidRPr="008874E7">
        <w:rPr>
          <w:sz w:val="28"/>
          <w:szCs w:val="28"/>
          <w:lang w:val="en-GB"/>
          <w:rPrChange w:id="451" w:author="Iain Oakes-Green" w:date="2018-01-29T12:15:00Z">
            <w:rPr>
              <w:lang w:val="en-GB"/>
            </w:rPr>
          </w:rPrChange>
        </w:rPr>
        <w:t>D</w:t>
      </w:r>
      <w:r w:rsidRPr="008874E7">
        <w:rPr>
          <w:sz w:val="28"/>
          <w:szCs w:val="28"/>
          <w:lang w:val="en-GB"/>
          <w:rPrChange w:id="452" w:author="Iain Oakes-Green" w:date="2018-01-29T12:15:00Z">
            <w:rPr>
              <w:lang w:val="en-GB"/>
            </w:rPr>
          </w:rPrChange>
        </w:rPr>
        <w:t xml:space="preserve">o / </w:t>
      </w:r>
      <w:r w:rsidR="00206476" w:rsidRPr="008874E7">
        <w:rPr>
          <w:sz w:val="28"/>
          <w:szCs w:val="28"/>
          <w:lang w:val="en-GB"/>
          <w:rPrChange w:id="453" w:author="Iain Oakes-Green" w:date="2018-01-29T12:15:00Z">
            <w:rPr>
              <w:lang w:val="en-GB"/>
            </w:rPr>
          </w:rPrChange>
        </w:rPr>
        <w:t>C</w:t>
      </w:r>
      <w:r w:rsidRPr="008874E7">
        <w:rPr>
          <w:sz w:val="28"/>
          <w:szCs w:val="28"/>
          <w:lang w:val="en-GB"/>
          <w:rPrChange w:id="454" w:author="Iain Oakes-Green" w:date="2018-01-29T12:15:00Z">
            <w:rPr>
              <w:lang w:val="en-GB"/>
            </w:rPr>
          </w:rPrChange>
        </w:rPr>
        <w:t>ompleted tasks</w:t>
      </w:r>
    </w:p>
    <w:tbl>
      <w:tblPr>
        <w:tblStyle w:val="ProjectScopeTable"/>
        <w:tblW w:w="0" w:type="auto"/>
        <w:tblLook w:val="04A0" w:firstRow="1" w:lastRow="0" w:firstColumn="1" w:lastColumn="0" w:noHBand="0" w:noVBand="1"/>
      </w:tblPr>
      <w:tblGrid>
        <w:gridCol w:w="4675"/>
        <w:gridCol w:w="4675"/>
      </w:tblGrid>
      <w:tr w:rsidR="002C1A1F" w14:paraId="5517CB1F" w14:textId="77777777" w:rsidTr="002C1A1F">
        <w:trPr>
          <w:cnfStyle w:val="100000000000" w:firstRow="1" w:lastRow="0" w:firstColumn="0" w:lastColumn="0" w:oddVBand="0" w:evenVBand="0" w:oddHBand="0" w:evenHBand="0" w:firstRowFirstColumn="0" w:firstRowLastColumn="0" w:lastRowFirstColumn="0" w:lastRowLastColumn="0"/>
        </w:trPr>
        <w:tc>
          <w:tcPr>
            <w:tcW w:w="4675" w:type="dxa"/>
          </w:tcPr>
          <w:p w14:paraId="4BE57E6E" w14:textId="488DFF5A" w:rsidR="002C1A1F" w:rsidRPr="002C1A1F" w:rsidRDefault="002C1A1F" w:rsidP="002C1A1F">
            <w:pPr>
              <w:jc w:val="center"/>
              <w:rPr>
                <w:sz w:val="24"/>
                <w:szCs w:val="24"/>
                <w:lang w:val="en-GB"/>
              </w:rPr>
            </w:pPr>
            <w:r w:rsidRPr="002C1A1F">
              <w:rPr>
                <w:sz w:val="24"/>
                <w:szCs w:val="24"/>
                <w:lang w:val="en-GB"/>
              </w:rPr>
              <w:t>Task</w:t>
            </w:r>
          </w:p>
        </w:tc>
        <w:tc>
          <w:tcPr>
            <w:tcW w:w="4675" w:type="dxa"/>
          </w:tcPr>
          <w:p w14:paraId="3E301163" w14:textId="4FA9E540" w:rsidR="002C1A1F" w:rsidRPr="002C1A1F" w:rsidRDefault="002C1A1F" w:rsidP="002C1A1F">
            <w:pPr>
              <w:jc w:val="center"/>
              <w:rPr>
                <w:sz w:val="24"/>
                <w:szCs w:val="24"/>
                <w:lang w:val="en-GB"/>
              </w:rPr>
            </w:pPr>
            <w:r w:rsidRPr="002C1A1F">
              <w:rPr>
                <w:sz w:val="24"/>
                <w:szCs w:val="24"/>
                <w:lang w:val="en-GB"/>
              </w:rPr>
              <w:t>Status</w:t>
            </w:r>
          </w:p>
        </w:tc>
      </w:tr>
      <w:tr w:rsidR="002C1A1F" w14:paraId="3F958BC5" w14:textId="77777777" w:rsidTr="002C1A1F">
        <w:tc>
          <w:tcPr>
            <w:tcW w:w="4675" w:type="dxa"/>
          </w:tcPr>
          <w:p w14:paraId="0CD83B08" w14:textId="300C5B2B" w:rsidR="002C1A1F" w:rsidRPr="002C1A1F" w:rsidRDefault="002C1A1F" w:rsidP="001F062E">
            <w:pPr>
              <w:rPr>
                <w:sz w:val="24"/>
                <w:szCs w:val="24"/>
                <w:lang w:val="en-GB"/>
              </w:rPr>
            </w:pPr>
            <w:r>
              <w:rPr>
                <w:sz w:val="24"/>
                <w:szCs w:val="24"/>
                <w:lang w:val="en-GB"/>
              </w:rPr>
              <w:t>Obtain and assemble gateway</w:t>
            </w:r>
          </w:p>
        </w:tc>
        <w:tc>
          <w:tcPr>
            <w:tcW w:w="4675" w:type="dxa"/>
          </w:tcPr>
          <w:p w14:paraId="5E5D626B" w14:textId="66C0D898" w:rsidR="002C1A1F" w:rsidRPr="002C1A1F" w:rsidRDefault="002C1A1F" w:rsidP="001F062E">
            <w:pPr>
              <w:rPr>
                <w:sz w:val="24"/>
                <w:szCs w:val="24"/>
                <w:lang w:val="en-GB"/>
              </w:rPr>
            </w:pPr>
            <w:r>
              <w:rPr>
                <w:sz w:val="24"/>
                <w:szCs w:val="24"/>
                <w:lang w:val="en-GB"/>
              </w:rPr>
              <w:t>Completed 12/01/2018</w:t>
            </w:r>
          </w:p>
        </w:tc>
      </w:tr>
      <w:tr w:rsidR="002C1A1F" w14:paraId="4673D3E9" w14:textId="77777777" w:rsidTr="002C1A1F">
        <w:tc>
          <w:tcPr>
            <w:tcW w:w="4675" w:type="dxa"/>
          </w:tcPr>
          <w:p w14:paraId="671FE9CB" w14:textId="3ADE846F" w:rsidR="002C1A1F" w:rsidRPr="002C1A1F" w:rsidRDefault="002C1A1F" w:rsidP="002C1A1F">
            <w:pPr>
              <w:rPr>
                <w:sz w:val="24"/>
                <w:szCs w:val="24"/>
                <w:lang w:val="en-GB"/>
              </w:rPr>
            </w:pPr>
            <w:r>
              <w:rPr>
                <w:sz w:val="24"/>
                <w:szCs w:val="24"/>
                <w:lang w:val="en-GB"/>
              </w:rPr>
              <w:t>Gateway Software Development</w:t>
            </w:r>
          </w:p>
        </w:tc>
        <w:tc>
          <w:tcPr>
            <w:tcW w:w="4675" w:type="dxa"/>
          </w:tcPr>
          <w:p w14:paraId="4E58F9CC" w14:textId="46CD7CD3" w:rsidR="002C1A1F" w:rsidRPr="002C1A1F" w:rsidRDefault="002C1A1F" w:rsidP="001F062E">
            <w:pPr>
              <w:rPr>
                <w:sz w:val="24"/>
                <w:szCs w:val="24"/>
                <w:lang w:val="en-GB"/>
              </w:rPr>
            </w:pPr>
            <w:r>
              <w:rPr>
                <w:sz w:val="24"/>
                <w:szCs w:val="24"/>
                <w:lang w:val="en-GB"/>
              </w:rPr>
              <w:t>Ongoing</w:t>
            </w:r>
          </w:p>
        </w:tc>
      </w:tr>
      <w:tr w:rsidR="002C1A1F" w14:paraId="4C98F510" w14:textId="77777777" w:rsidTr="002C1A1F">
        <w:tc>
          <w:tcPr>
            <w:tcW w:w="4675" w:type="dxa"/>
          </w:tcPr>
          <w:p w14:paraId="64957273" w14:textId="7717B907" w:rsidR="002C1A1F" w:rsidRPr="002C1A1F" w:rsidRDefault="002C1A1F" w:rsidP="001F062E">
            <w:pPr>
              <w:rPr>
                <w:sz w:val="24"/>
                <w:szCs w:val="24"/>
                <w:lang w:val="en-GB"/>
              </w:rPr>
            </w:pPr>
            <w:r>
              <w:rPr>
                <w:sz w:val="24"/>
                <w:szCs w:val="24"/>
                <w:lang w:val="en-GB"/>
              </w:rPr>
              <w:t>Obtain and assemble sensor nodes</w:t>
            </w:r>
          </w:p>
        </w:tc>
        <w:tc>
          <w:tcPr>
            <w:tcW w:w="4675" w:type="dxa"/>
          </w:tcPr>
          <w:p w14:paraId="346CEB15" w14:textId="6D2BE550" w:rsidR="002C1A1F" w:rsidRDefault="002C1A1F" w:rsidP="001F062E">
            <w:pPr>
              <w:rPr>
                <w:sz w:val="24"/>
                <w:szCs w:val="24"/>
                <w:lang w:val="en-GB"/>
              </w:rPr>
            </w:pPr>
            <w:r>
              <w:rPr>
                <w:sz w:val="24"/>
                <w:szCs w:val="24"/>
                <w:lang w:val="en-GB"/>
              </w:rPr>
              <w:t>25/01/2018</w:t>
            </w:r>
          </w:p>
          <w:p w14:paraId="48092114" w14:textId="11564678" w:rsidR="002C1A1F" w:rsidRDefault="002C1A1F" w:rsidP="002C1A1F">
            <w:pPr>
              <w:pStyle w:val="ListParagraph"/>
              <w:numPr>
                <w:ilvl w:val="0"/>
                <w:numId w:val="13"/>
              </w:numPr>
              <w:rPr>
                <w:sz w:val="24"/>
                <w:szCs w:val="24"/>
                <w:lang w:val="en-GB"/>
              </w:rPr>
            </w:pPr>
            <w:r>
              <w:rPr>
                <w:sz w:val="24"/>
                <w:szCs w:val="24"/>
                <w:lang w:val="en-GB"/>
              </w:rPr>
              <w:t>Sensors for two complete Nodes</w:t>
            </w:r>
          </w:p>
          <w:p w14:paraId="35DA2FE1" w14:textId="6A078105" w:rsidR="002C1A1F" w:rsidRDefault="002C1A1F" w:rsidP="002C1A1F">
            <w:pPr>
              <w:pStyle w:val="ListParagraph"/>
              <w:numPr>
                <w:ilvl w:val="0"/>
                <w:numId w:val="13"/>
              </w:numPr>
              <w:rPr>
                <w:sz w:val="24"/>
                <w:szCs w:val="24"/>
                <w:lang w:val="en-GB"/>
              </w:rPr>
            </w:pPr>
            <w:r>
              <w:rPr>
                <w:sz w:val="24"/>
                <w:szCs w:val="24"/>
                <w:lang w:val="en-GB"/>
              </w:rPr>
              <w:t>Batteries for two complete Nodes</w:t>
            </w:r>
          </w:p>
          <w:p w14:paraId="3CED8EDC" w14:textId="0E34D912" w:rsidR="002C1A1F" w:rsidRPr="002C1A1F" w:rsidRDefault="002C1A1F" w:rsidP="002C1A1F">
            <w:pPr>
              <w:pStyle w:val="ListParagraph"/>
              <w:numPr>
                <w:ilvl w:val="0"/>
                <w:numId w:val="13"/>
              </w:numPr>
              <w:rPr>
                <w:sz w:val="24"/>
                <w:szCs w:val="24"/>
                <w:lang w:val="en-GB"/>
              </w:rPr>
            </w:pPr>
            <w:r>
              <w:rPr>
                <w:sz w:val="24"/>
                <w:szCs w:val="24"/>
                <w:lang w:val="en-GB"/>
              </w:rPr>
              <w:t>Solar panels for two complete nodes</w:t>
            </w:r>
          </w:p>
          <w:p w14:paraId="545499B1" w14:textId="293A160E" w:rsidR="002C1A1F" w:rsidRPr="002C1A1F" w:rsidRDefault="002C1A1F" w:rsidP="001F062E">
            <w:pPr>
              <w:rPr>
                <w:sz w:val="24"/>
                <w:szCs w:val="24"/>
                <w:lang w:val="en-GB"/>
              </w:rPr>
            </w:pPr>
          </w:p>
        </w:tc>
      </w:tr>
      <w:tr w:rsidR="002C1A1F" w14:paraId="0E0DD51B" w14:textId="77777777" w:rsidTr="002C1A1F">
        <w:tc>
          <w:tcPr>
            <w:tcW w:w="4675" w:type="dxa"/>
          </w:tcPr>
          <w:p w14:paraId="22FE57E2" w14:textId="29290FA8" w:rsidR="002C1A1F" w:rsidRPr="002C1A1F" w:rsidRDefault="002C1A1F" w:rsidP="001F062E">
            <w:pPr>
              <w:rPr>
                <w:sz w:val="24"/>
                <w:szCs w:val="24"/>
                <w:lang w:val="en-GB"/>
              </w:rPr>
            </w:pPr>
            <w:r>
              <w:rPr>
                <w:sz w:val="24"/>
                <w:szCs w:val="24"/>
                <w:lang w:val="en-GB"/>
              </w:rPr>
              <w:t>Sensor node Software development</w:t>
            </w:r>
          </w:p>
        </w:tc>
        <w:tc>
          <w:tcPr>
            <w:tcW w:w="4675" w:type="dxa"/>
          </w:tcPr>
          <w:p w14:paraId="127E3040" w14:textId="79A3D6ED" w:rsidR="002C1A1F" w:rsidRPr="002C1A1F" w:rsidRDefault="002C1A1F" w:rsidP="001F062E">
            <w:pPr>
              <w:rPr>
                <w:sz w:val="24"/>
                <w:szCs w:val="24"/>
                <w:lang w:val="en-GB"/>
              </w:rPr>
            </w:pPr>
            <w:r>
              <w:rPr>
                <w:sz w:val="24"/>
                <w:szCs w:val="24"/>
                <w:lang w:val="en-GB"/>
              </w:rPr>
              <w:t>Ongoing</w:t>
            </w:r>
          </w:p>
        </w:tc>
      </w:tr>
      <w:tr w:rsidR="002C1A1F" w14:paraId="7E8F789A" w14:textId="77777777" w:rsidTr="002C1A1F">
        <w:tc>
          <w:tcPr>
            <w:tcW w:w="4675" w:type="dxa"/>
          </w:tcPr>
          <w:p w14:paraId="43B515B8" w14:textId="1D67C8BC" w:rsidR="002C1A1F" w:rsidRPr="002C1A1F" w:rsidRDefault="002C1A1F" w:rsidP="001F062E">
            <w:pPr>
              <w:rPr>
                <w:sz w:val="24"/>
                <w:szCs w:val="24"/>
                <w:lang w:val="en-GB"/>
              </w:rPr>
            </w:pPr>
            <w:r>
              <w:rPr>
                <w:sz w:val="24"/>
                <w:szCs w:val="24"/>
                <w:lang w:val="en-GB"/>
              </w:rPr>
              <w:t>Installation of Ubuntu 16/04 on Pc</w:t>
            </w:r>
          </w:p>
        </w:tc>
        <w:tc>
          <w:tcPr>
            <w:tcW w:w="4675" w:type="dxa"/>
          </w:tcPr>
          <w:p w14:paraId="150F146E" w14:textId="65584EFA" w:rsidR="002C1A1F" w:rsidRPr="002C1A1F" w:rsidRDefault="002C1A1F" w:rsidP="001F062E">
            <w:pPr>
              <w:rPr>
                <w:sz w:val="24"/>
                <w:szCs w:val="24"/>
                <w:lang w:val="en-GB"/>
              </w:rPr>
            </w:pPr>
            <w:r>
              <w:rPr>
                <w:sz w:val="24"/>
                <w:szCs w:val="24"/>
                <w:lang w:val="en-GB"/>
              </w:rPr>
              <w:t>Completed 10/01/2018</w:t>
            </w:r>
          </w:p>
        </w:tc>
      </w:tr>
      <w:tr w:rsidR="002C1A1F" w14:paraId="2A0E7AA7" w14:textId="77777777" w:rsidTr="002C1A1F">
        <w:tc>
          <w:tcPr>
            <w:tcW w:w="4675" w:type="dxa"/>
          </w:tcPr>
          <w:p w14:paraId="6112B86F" w14:textId="4F1B82A5" w:rsidR="002C1A1F" w:rsidRPr="002C1A1F" w:rsidRDefault="002C1A1F" w:rsidP="001F062E">
            <w:pPr>
              <w:rPr>
                <w:sz w:val="24"/>
                <w:szCs w:val="24"/>
                <w:lang w:val="en-GB"/>
              </w:rPr>
            </w:pPr>
            <w:r>
              <w:rPr>
                <w:sz w:val="24"/>
                <w:szCs w:val="24"/>
                <w:lang w:val="en-GB"/>
              </w:rPr>
              <w:t>Installation of  LAMP server</w:t>
            </w:r>
          </w:p>
        </w:tc>
        <w:tc>
          <w:tcPr>
            <w:tcW w:w="4675" w:type="dxa"/>
          </w:tcPr>
          <w:p w14:paraId="263A6A58" w14:textId="060718B3" w:rsidR="002C1A1F" w:rsidRPr="002C1A1F" w:rsidRDefault="002C1A1F" w:rsidP="001F062E">
            <w:pPr>
              <w:rPr>
                <w:sz w:val="24"/>
                <w:szCs w:val="24"/>
                <w:lang w:val="en-GB"/>
              </w:rPr>
            </w:pPr>
            <w:r>
              <w:rPr>
                <w:sz w:val="24"/>
                <w:szCs w:val="24"/>
                <w:lang w:val="en-GB"/>
              </w:rPr>
              <w:t>Completed 10/01/2018</w:t>
            </w:r>
          </w:p>
        </w:tc>
      </w:tr>
      <w:tr w:rsidR="002C1A1F" w14:paraId="0208F037" w14:textId="77777777" w:rsidTr="002C1A1F">
        <w:tc>
          <w:tcPr>
            <w:tcW w:w="4675" w:type="dxa"/>
          </w:tcPr>
          <w:p w14:paraId="0884137E" w14:textId="1D6805DF" w:rsidR="002C1A1F" w:rsidRPr="002C1A1F" w:rsidRDefault="002C1A1F" w:rsidP="001F062E">
            <w:pPr>
              <w:rPr>
                <w:sz w:val="24"/>
                <w:szCs w:val="24"/>
                <w:lang w:val="en-GB"/>
              </w:rPr>
            </w:pPr>
            <w:r>
              <w:rPr>
                <w:sz w:val="24"/>
                <w:szCs w:val="24"/>
                <w:lang w:val="en-GB"/>
              </w:rPr>
              <w:t>Installation of MYSQL database</w:t>
            </w:r>
          </w:p>
        </w:tc>
        <w:tc>
          <w:tcPr>
            <w:tcW w:w="4675" w:type="dxa"/>
          </w:tcPr>
          <w:p w14:paraId="4DEC6C70" w14:textId="789FEBB6" w:rsidR="002C1A1F" w:rsidRPr="002C1A1F" w:rsidRDefault="002C1A1F" w:rsidP="001F062E">
            <w:pPr>
              <w:rPr>
                <w:sz w:val="24"/>
                <w:szCs w:val="24"/>
                <w:lang w:val="en-GB"/>
              </w:rPr>
            </w:pPr>
            <w:r>
              <w:rPr>
                <w:sz w:val="24"/>
                <w:szCs w:val="24"/>
                <w:lang w:val="en-GB"/>
              </w:rPr>
              <w:t>Completed 10/01/2018</w:t>
            </w:r>
          </w:p>
        </w:tc>
      </w:tr>
      <w:tr w:rsidR="002C1A1F" w14:paraId="1A2AC3FF" w14:textId="77777777" w:rsidTr="002C1A1F">
        <w:tc>
          <w:tcPr>
            <w:tcW w:w="4675" w:type="dxa"/>
          </w:tcPr>
          <w:p w14:paraId="2AD2F1FA" w14:textId="3F10845F" w:rsidR="002C1A1F" w:rsidRPr="002C1A1F" w:rsidRDefault="002C1A1F" w:rsidP="001F062E">
            <w:pPr>
              <w:rPr>
                <w:sz w:val="24"/>
                <w:szCs w:val="24"/>
                <w:lang w:val="en-GB"/>
              </w:rPr>
            </w:pPr>
            <w:r>
              <w:rPr>
                <w:sz w:val="24"/>
                <w:szCs w:val="24"/>
                <w:lang w:val="en-GB"/>
              </w:rPr>
              <w:t>Gateway and node communication testing</w:t>
            </w:r>
          </w:p>
        </w:tc>
        <w:tc>
          <w:tcPr>
            <w:tcW w:w="4675" w:type="dxa"/>
          </w:tcPr>
          <w:p w14:paraId="7999BE69" w14:textId="02F3C889" w:rsidR="002C1A1F" w:rsidRPr="002C1A1F" w:rsidRDefault="002C1A1F" w:rsidP="001F062E">
            <w:pPr>
              <w:rPr>
                <w:sz w:val="24"/>
                <w:szCs w:val="24"/>
                <w:lang w:val="en-GB"/>
              </w:rPr>
            </w:pPr>
            <w:r>
              <w:rPr>
                <w:sz w:val="24"/>
                <w:szCs w:val="24"/>
                <w:lang w:val="en-GB"/>
              </w:rPr>
              <w:t>Ongoing</w:t>
            </w:r>
          </w:p>
        </w:tc>
      </w:tr>
      <w:tr w:rsidR="002C1A1F" w14:paraId="3EC60779" w14:textId="77777777" w:rsidTr="002C1A1F">
        <w:tc>
          <w:tcPr>
            <w:tcW w:w="4675" w:type="dxa"/>
          </w:tcPr>
          <w:p w14:paraId="014E70DC" w14:textId="69DAD84E" w:rsidR="002C1A1F" w:rsidRDefault="002C1A1F" w:rsidP="001F062E">
            <w:pPr>
              <w:rPr>
                <w:sz w:val="24"/>
                <w:szCs w:val="24"/>
                <w:lang w:val="en-GB"/>
              </w:rPr>
            </w:pPr>
            <w:r>
              <w:rPr>
                <w:sz w:val="24"/>
                <w:szCs w:val="24"/>
                <w:lang w:val="en-GB"/>
              </w:rPr>
              <w:t>Gateway/Node distance testing</w:t>
            </w:r>
          </w:p>
        </w:tc>
        <w:tc>
          <w:tcPr>
            <w:tcW w:w="4675" w:type="dxa"/>
          </w:tcPr>
          <w:p w14:paraId="394C4A2A" w14:textId="46E7693D" w:rsidR="002C1A1F" w:rsidRDefault="002C1A1F" w:rsidP="001F062E">
            <w:pPr>
              <w:rPr>
                <w:sz w:val="24"/>
                <w:szCs w:val="24"/>
                <w:lang w:val="en-GB"/>
              </w:rPr>
            </w:pPr>
            <w:r>
              <w:rPr>
                <w:sz w:val="24"/>
                <w:szCs w:val="24"/>
                <w:lang w:val="en-GB"/>
              </w:rPr>
              <w:t>Ongoing</w:t>
            </w:r>
          </w:p>
        </w:tc>
      </w:tr>
      <w:tr w:rsidR="002C1A1F" w14:paraId="4A033F51" w14:textId="77777777" w:rsidTr="002C1A1F">
        <w:tc>
          <w:tcPr>
            <w:tcW w:w="4675" w:type="dxa"/>
          </w:tcPr>
          <w:p w14:paraId="0E529373" w14:textId="7535209A" w:rsidR="002C1A1F" w:rsidRDefault="002C1A1F" w:rsidP="001F062E">
            <w:pPr>
              <w:rPr>
                <w:sz w:val="24"/>
                <w:szCs w:val="24"/>
                <w:lang w:val="en-GB"/>
              </w:rPr>
            </w:pPr>
            <w:r>
              <w:rPr>
                <w:sz w:val="24"/>
                <w:szCs w:val="24"/>
                <w:lang w:val="en-GB"/>
              </w:rPr>
              <w:t>Data insertion to MYSQL database software testing</w:t>
            </w:r>
          </w:p>
        </w:tc>
        <w:tc>
          <w:tcPr>
            <w:tcW w:w="4675" w:type="dxa"/>
          </w:tcPr>
          <w:p w14:paraId="10EF5E59" w14:textId="142DD5CC" w:rsidR="002C1A1F" w:rsidRDefault="002C1A1F" w:rsidP="001F062E">
            <w:pPr>
              <w:rPr>
                <w:sz w:val="24"/>
                <w:szCs w:val="24"/>
                <w:lang w:val="en-GB"/>
              </w:rPr>
            </w:pPr>
            <w:r>
              <w:rPr>
                <w:sz w:val="24"/>
                <w:szCs w:val="24"/>
                <w:lang w:val="en-GB"/>
              </w:rPr>
              <w:t>Not started</w:t>
            </w:r>
          </w:p>
        </w:tc>
      </w:tr>
      <w:tr w:rsidR="002C1A1F" w14:paraId="601D90A2" w14:textId="77777777" w:rsidTr="002C1A1F">
        <w:tc>
          <w:tcPr>
            <w:tcW w:w="4675" w:type="dxa"/>
          </w:tcPr>
          <w:p w14:paraId="2801C25D" w14:textId="69607715" w:rsidR="002C1A1F" w:rsidRDefault="002C1A1F" w:rsidP="001F062E">
            <w:pPr>
              <w:rPr>
                <w:sz w:val="24"/>
                <w:szCs w:val="24"/>
                <w:lang w:val="en-GB"/>
              </w:rPr>
            </w:pPr>
            <w:r>
              <w:rPr>
                <w:sz w:val="24"/>
                <w:szCs w:val="24"/>
                <w:lang w:val="en-GB"/>
              </w:rPr>
              <w:t>Battery longevity &amp; performance testing</w:t>
            </w:r>
          </w:p>
        </w:tc>
        <w:tc>
          <w:tcPr>
            <w:tcW w:w="4675" w:type="dxa"/>
          </w:tcPr>
          <w:p w14:paraId="668A3B9B" w14:textId="60900915" w:rsidR="002C1A1F" w:rsidRDefault="002C1A1F" w:rsidP="001F062E">
            <w:pPr>
              <w:rPr>
                <w:sz w:val="24"/>
                <w:szCs w:val="24"/>
                <w:lang w:val="en-GB"/>
              </w:rPr>
            </w:pPr>
            <w:r>
              <w:rPr>
                <w:sz w:val="24"/>
                <w:szCs w:val="24"/>
                <w:lang w:val="en-GB"/>
              </w:rPr>
              <w:t>Not started-Priority 1</w:t>
            </w:r>
          </w:p>
        </w:tc>
      </w:tr>
      <w:tr w:rsidR="002C1A1F" w14:paraId="009493E4" w14:textId="77777777" w:rsidTr="002C1A1F">
        <w:tc>
          <w:tcPr>
            <w:tcW w:w="4675" w:type="dxa"/>
          </w:tcPr>
          <w:p w14:paraId="5E413715" w14:textId="58EBC919" w:rsidR="002C1A1F" w:rsidRDefault="002C1A1F" w:rsidP="001F062E">
            <w:pPr>
              <w:rPr>
                <w:sz w:val="24"/>
                <w:szCs w:val="24"/>
                <w:lang w:val="en-GB"/>
              </w:rPr>
            </w:pPr>
            <w:r>
              <w:rPr>
                <w:sz w:val="24"/>
                <w:szCs w:val="24"/>
                <w:lang w:val="en-GB"/>
              </w:rPr>
              <w:t>Website construction</w:t>
            </w:r>
          </w:p>
        </w:tc>
        <w:tc>
          <w:tcPr>
            <w:tcW w:w="4675" w:type="dxa"/>
          </w:tcPr>
          <w:p w14:paraId="21EADCCB" w14:textId="77777777" w:rsidR="002C1A1F" w:rsidRDefault="002C1A1F" w:rsidP="001F062E">
            <w:pPr>
              <w:rPr>
                <w:sz w:val="24"/>
                <w:szCs w:val="24"/>
                <w:lang w:val="en-GB"/>
              </w:rPr>
            </w:pPr>
            <w:r>
              <w:rPr>
                <w:sz w:val="24"/>
                <w:szCs w:val="24"/>
                <w:lang w:val="en-GB"/>
              </w:rPr>
              <w:t>20/01/2018</w:t>
            </w:r>
          </w:p>
          <w:p w14:paraId="7423F935" w14:textId="77777777" w:rsidR="002C1A1F" w:rsidRPr="008874E7" w:rsidRDefault="002C1A1F" w:rsidP="002C1A1F">
            <w:pPr>
              <w:pStyle w:val="ListParagraph"/>
              <w:numPr>
                <w:ilvl w:val="0"/>
                <w:numId w:val="14"/>
              </w:numPr>
              <w:rPr>
                <w:color w:val="auto"/>
                <w:sz w:val="24"/>
                <w:szCs w:val="24"/>
                <w:lang w:val="en-GB"/>
                <w:rPrChange w:id="455" w:author="Iain Oakes-Green" w:date="2018-01-29T12:15:00Z">
                  <w:rPr>
                    <w:color w:val="auto"/>
                    <w:lang w:val="en-GB"/>
                  </w:rPr>
                </w:rPrChange>
              </w:rPr>
            </w:pPr>
            <w:r w:rsidRPr="008874E7">
              <w:rPr>
                <w:color w:val="auto"/>
                <w:sz w:val="24"/>
                <w:szCs w:val="24"/>
                <w:lang w:val="en-GB"/>
                <w:rPrChange w:id="456" w:author="Iain Oakes-Green" w:date="2018-01-29T12:15:00Z">
                  <w:rPr>
                    <w:color w:val="auto"/>
                    <w:lang w:val="en-GB"/>
                  </w:rPr>
                </w:rPrChange>
              </w:rPr>
              <w:t>Basic Boot</w:t>
            </w:r>
            <w:ins w:id="457" w:author="Iain Oakes-Green" w:date="2018-01-29T12:17:00Z">
              <w:r>
                <w:rPr>
                  <w:color w:val="auto"/>
                  <w:sz w:val="24"/>
                  <w:szCs w:val="24"/>
                  <w:lang w:val="en-GB"/>
                </w:rPr>
                <w:t>st</w:t>
              </w:r>
            </w:ins>
            <w:r w:rsidRPr="008874E7">
              <w:rPr>
                <w:color w:val="auto"/>
                <w:sz w:val="24"/>
                <w:szCs w:val="24"/>
                <w:lang w:val="en-GB"/>
                <w:rPrChange w:id="458" w:author="Iain Oakes-Green" w:date="2018-01-29T12:15:00Z">
                  <w:rPr>
                    <w:color w:val="auto"/>
                    <w:lang w:val="en-GB"/>
                  </w:rPr>
                </w:rPrChange>
              </w:rPr>
              <w:t>rap4/html layout completed for Home, About, Contact and three nodes pages.</w:t>
            </w:r>
          </w:p>
          <w:p w14:paraId="06EB0111" w14:textId="23B99737" w:rsidR="002C1A1F" w:rsidRPr="002C1A1F" w:rsidRDefault="002C1A1F" w:rsidP="002C1A1F">
            <w:pPr>
              <w:pStyle w:val="ListParagraph"/>
              <w:numPr>
                <w:ilvl w:val="0"/>
                <w:numId w:val="14"/>
              </w:numPr>
              <w:rPr>
                <w:sz w:val="24"/>
                <w:szCs w:val="24"/>
                <w:lang w:val="en-GB"/>
              </w:rPr>
            </w:pPr>
          </w:p>
        </w:tc>
      </w:tr>
      <w:tr w:rsidR="002C1A1F" w14:paraId="0EEA29A5" w14:textId="77777777" w:rsidTr="002C1A1F">
        <w:tc>
          <w:tcPr>
            <w:tcW w:w="4675" w:type="dxa"/>
          </w:tcPr>
          <w:p w14:paraId="19EC5E65" w14:textId="77777777" w:rsidR="00D004B5" w:rsidRPr="008874E7" w:rsidRDefault="00D004B5" w:rsidP="00D004B5">
            <w:pPr>
              <w:rPr>
                <w:color w:val="auto"/>
                <w:sz w:val="24"/>
                <w:szCs w:val="24"/>
                <w:lang w:val="en-GB"/>
                <w:rPrChange w:id="459" w:author="Iain Oakes-Green" w:date="2018-01-29T12:15:00Z">
                  <w:rPr>
                    <w:color w:val="auto"/>
                    <w:lang w:val="en-GB"/>
                  </w:rPr>
                </w:rPrChange>
              </w:rPr>
            </w:pPr>
            <w:r w:rsidRPr="008874E7">
              <w:rPr>
                <w:color w:val="auto"/>
                <w:sz w:val="24"/>
                <w:szCs w:val="24"/>
                <w:lang w:val="en-GB"/>
                <w:rPrChange w:id="460" w:author="Iain Oakes-Green" w:date="2018-01-29T12:15:00Z">
                  <w:rPr>
                    <w:color w:val="auto"/>
                    <w:lang w:val="en-GB"/>
                  </w:rPr>
                </w:rPrChange>
              </w:rPr>
              <w:t xml:space="preserve">Data visualization on website.( </w:t>
            </w:r>
            <w:del w:id="461" w:author="Iain Oakes-Green" w:date="2018-01-29T12:17:00Z">
              <w:r w:rsidRPr="008874E7" w:rsidDel="008874E7">
                <w:rPr>
                  <w:color w:val="auto"/>
                  <w:sz w:val="24"/>
                  <w:szCs w:val="24"/>
                  <w:lang w:val="en-GB"/>
                  <w:rPrChange w:id="462" w:author="Iain Oakes-Green" w:date="2018-01-29T12:15:00Z">
                    <w:rPr>
                      <w:color w:val="auto"/>
                      <w:lang w:val="en-GB"/>
                    </w:rPr>
                  </w:rPrChange>
                </w:rPr>
                <w:delText>Javascript</w:delText>
              </w:r>
            </w:del>
            <w:ins w:id="463" w:author="Iain Oakes-Green" w:date="2018-01-29T12:17:00Z">
              <w:r w:rsidRPr="008874E7">
                <w:rPr>
                  <w:color w:val="auto"/>
                  <w:sz w:val="24"/>
                  <w:szCs w:val="24"/>
                  <w:lang w:val="en-GB"/>
                </w:rPr>
                <w:t>JavaScript</w:t>
              </w:r>
            </w:ins>
            <w:r w:rsidRPr="008874E7">
              <w:rPr>
                <w:color w:val="auto"/>
                <w:sz w:val="24"/>
                <w:szCs w:val="24"/>
                <w:lang w:val="en-GB"/>
                <w:rPrChange w:id="464" w:author="Iain Oakes-Green" w:date="2018-01-29T12:15:00Z">
                  <w:rPr>
                    <w:color w:val="auto"/>
                    <w:lang w:val="en-GB"/>
                  </w:rPr>
                </w:rPrChange>
              </w:rPr>
              <w:t>, php to pull data from MYSQL database and populate graphs, dials real time.</w:t>
            </w:r>
          </w:p>
          <w:p w14:paraId="081465B1" w14:textId="77777777" w:rsidR="002C1A1F" w:rsidRDefault="002C1A1F" w:rsidP="001F062E">
            <w:pPr>
              <w:rPr>
                <w:sz w:val="24"/>
                <w:szCs w:val="24"/>
                <w:lang w:val="en-GB"/>
              </w:rPr>
            </w:pPr>
          </w:p>
        </w:tc>
        <w:tc>
          <w:tcPr>
            <w:tcW w:w="4675" w:type="dxa"/>
          </w:tcPr>
          <w:p w14:paraId="118DFB30" w14:textId="1AC053D3" w:rsidR="002C1A1F" w:rsidRDefault="00D004B5" w:rsidP="001F062E">
            <w:pPr>
              <w:rPr>
                <w:sz w:val="24"/>
                <w:szCs w:val="24"/>
                <w:lang w:val="en-GB"/>
              </w:rPr>
            </w:pPr>
            <w:r>
              <w:rPr>
                <w:sz w:val="24"/>
                <w:szCs w:val="24"/>
                <w:lang w:val="en-GB"/>
              </w:rPr>
              <w:lastRenderedPageBreak/>
              <w:t xml:space="preserve">To do </w:t>
            </w:r>
          </w:p>
        </w:tc>
      </w:tr>
    </w:tbl>
    <w:p w14:paraId="11A9B8A4" w14:textId="77777777" w:rsidR="001F062E" w:rsidRPr="009F7608" w:rsidRDefault="001F062E" w:rsidP="001F062E">
      <w:pPr>
        <w:rPr>
          <w:lang w:val="en-GB"/>
        </w:rPr>
      </w:pPr>
    </w:p>
    <w:p w14:paraId="7BF948CC" w14:textId="77777777" w:rsidR="00206476" w:rsidRPr="008874E7" w:rsidRDefault="00206476" w:rsidP="00206476">
      <w:pPr>
        <w:rPr>
          <w:color w:val="auto"/>
          <w:lang w:val="en-GB"/>
        </w:rPr>
      </w:pPr>
    </w:p>
    <w:p w14:paraId="1794F084" w14:textId="77777777" w:rsidR="00554F04" w:rsidRPr="008874E7" w:rsidRDefault="00554F04" w:rsidP="00554F04">
      <w:pPr>
        <w:rPr>
          <w:color w:val="auto"/>
          <w:lang w:val="en-GB"/>
        </w:rPr>
      </w:pPr>
    </w:p>
    <w:sectPr w:rsidR="00554F04" w:rsidRPr="008874E7">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B52C" w14:textId="77777777" w:rsidR="00B213F5" w:rsidRDefault="00B213F5">
      <w:pPr>
        <w:spacing w:after="0" w:line="240" w:lineRule="auto"/>
      </w:pPr>
      <w:r>
        <w:separator/>
      </w:r>
    </w:p>
  </w:endnote>
  <w:endnote w:type="continuationSeparator" w:id="0">
    <w:p w14:paraId="001435DC" w14:textId="77777777" w:rsidR="00B213F5" w:rsidRDefault="00B2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B6CB7" w14:textId="77777777" w:rsidR="00B213F5" w:rsidRDefault="00B213F5">
      <w:pPr>
        <w:spacing w:after="0" w:line="240" w:lineRule="auto"/>
      </w:pPr>
      <w:r>
        <w:separator/>
      </w:r>
    </w:p>
  </w:footnote>
  <w:footnote w:type="continuationSeparator" w:id="0">
    <w:p w14:paraId="33E596C1" w14:textId="77777777" w:rsidR="00B213F5" w:rsidRDefault="00B21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B2EA" w14:textId="77777777" w:rsidR="00E05596" w:rsidRDefault="00E05596">
    <w:pPr>
      <w:pStyle w:val="Header"/>
    </w:pPr>
    <w:r>
      <w:rPr>
        <w:noProof/>
      </w:rPr>
      <mc:AlternateContent>
        <mc:Choice Requires="wps">
          <w:drawing>
            <wp:anchor distT="0" distB="0" distL="114300" distR="114300" simplePos="0" relativeHeight="251659264" behindDoc="0" locked="0" layoutInCell="1" allowOverlap="1" wp14:anchorId="0B90D38E" wp14:editId="4E109B8B">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BFCBC" w14:textId="43290810" w:rsidR="00E05596" w:rsidRDefault="00E05596">
                          <w:pPr>
                            <w:pStyle w:val="Footer"/>
                          </w:pPr>
                          <w:r>
                            <w:fldChar w:fldCharType="begin"/>
                          </w:r>
                          <w:r>
                            <w:instrText xml:space="preserve"> PAGE   \* MERGEFORMAT </w:instrText>
                          </w:r>
                          <w:r>
                            <w:fldChar w:fldCharType="separate"/>
                          </w:r>
                          <w:r w:rsidR="00120B3D">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90D38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6E2BFCBC" w14:textId="43290810" w:rsidR="00E05596" w:rsidRDefault="00E05596">
                    <w:pPr>
                      <w:pStyle w:val="Footer"/>
                    </w:pPr>
                    <w:r>
                      <w:fldChar w:fldCharType="begin"/>
                    </w:r>
                    <w:r>
                      <w:instrText xml:space="preserve"> PAGE   \* MERGEFORMAT </w:instrText>
                    </w:r>
                    <w:r>
                      <w:fldChar w:fldCharType="separate"/>
                    </w:r>
                    <w:r w:rsidR="00120B3D">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B06B19"/>
    <w:multiLevelType w:val="hybridMultilevel"/>
    <w:tmpl w:val="B2A8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0974"/>
    <w:multiLevelType w:val="hybridMultilevel"/>
    <w:tmpl w:val="C750F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A7F25"/>
    <w:multiLevelType w:val="hybridMultilevel"/>
    <w:tmpl w:val="1F5A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096B55"/>
    <w:multiLevelType w:val="hybridMultilevel"/>
    <w:tmpl w:val="F4D4F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B6BF3"/>
    <w:multiLevelType w:val="hybridMultilevel"/>
    <w:tmpl w:val="0EC0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507453"/>
    <w:multiLevelType w:val="hybridMultilevel"/>
    <w:tmpl w:val="CB7CD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D7FB2"/>
    <w:multiLevelType w:val="hybridMultilevel"/>
    <w:tmpl w:val="6522536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647F6"/>
    <w:multiLevelType w:val="hybridMultilevel"/>
    <w:tmpl w:val="CFAE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E07BD5"/>
    <w:multiLevelType w:val="hybridMultilevel"/>
    <w:tmpl w:val="C8FAD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E43B23"/>
    <w:multiLevelType w:val="hybridMultilevel"/>
    <w:tmpl w:val="C66CB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2"/>
  </w:num>
  <w:num w:numId="5">
    <w:abstractNumId w:val="8"/>
  </w:num>
  <w:num w:numId="6">
    <w:abstractNumId w:val="7"/>
  </w:num>
  <w:num w:numId="7">
    <w:abstractNumId w:val="4"/>
  </w:num>
  <w:num w:numId="8">
    <w:abstractNumId w:val="12"/>
  </w:num>
  <w:num w:numId="9">
    <w:abstractNumId w:val="1"/>
  </w:num>
  <w:num w:numId="10">
    <w:abstractNumId w:val="10"/>
  </w:num>
  <w:num w:numId="11">
    <w:abstractNumId w:val="6"/>
  </w:num>
  <w:num w:numId="12">
    <w:abstractNumId w:val="5"/>
  </w:num>
  <w:num w:numId="13">
    <w:abstractNumId w:val="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in Oakes-Green">
    <w15:presenceInfo w15:providerId="Windows Live" w15:userId="bc8a91555f06f732"/>
  </w15:person>
  <w15:person w15:author="Andy Grimley">
    <w15:presenceInfo w15:providerId="AD" w15:userId="S-1-5-21-410566524-2617245164-4050253601-1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69"/>
    <w:rsid w:val="00001AF3"/>
    <w:rsid w:val="00120B3D"/>
    <w:rsid w:val="001418E3"/>
    <w:rsid w:val="00151EEC"/>
    <w:rsid w:val="001F062E"/>
    <w:rsid w:val="00206476"/>
    <w:rsid w:val="002C1A1F"/>
    <w:rsid w:val="003707C2"/>
    <w:rsid w:val="003A3ABD"/>
    <w:rsid w:val="003A668B"/>
    <w:rsid w:val="00554F04"/>
    <w:rsid w:val="005A0069"/>
    <w:rsid w:val="005D1864"/>
    <w:rsid w:val="005F2773"/>
    <w:rsid w:val="0064700D"/>
    <w:rsid w:val="00764002"/>
    <w:rsid w:val="00764D50"/>
    <w:rsid w:val="00800FB7"/>
    <w:rsid w:val="008874E7"/>
    <w:rsid w:val="009A13E7"/>
    <w:rsid w:val="009F7608"/>
    <w:rsid w:val="00B213F5"/>
    <w:rsid w:val="00B253EB"/>
    <w:rsid w:val="00B54A19"/>
    <w:rsid w:val="00B73DEE"/>
    <w:rsid w:val="00C44DEA"/>
    <w:rsid w:val="00C63931"/>
    <w:rsid w:val="00D004B5"/>
    <w:rsid w:val="00D14EE2"/>
    <w:rsid w:val="00E05596"/>
    <w:rsid w:val="00E216DE"/>
    <w:rsid w:val="00E33C56"/>
    <w:rsid w:val="00E91695"/>
    <w:rsid w:val="00FD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1D4BD"/>
  <w15:chartTrackingRefBased/>
  <w15:docId w15:val="{2AE08778-37BF-49A2-BAE4-46510460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E33C56"/>
    <w:pPr>
      <w:ind w:left="720"/>
      <w:contextualSpacing/>
    </w:pPr>
  </w:style>
  <w:style w:type="paragraph" w:styleId="BalloonText">
    <w:name w:val="Balloon Text"/>
    <w:basedOn w:val="Normal"/>
    <w:link w:val="BalloonTextChar"/>
    <w:uiPriority w:val="99"/>
    <w:semiHidden/>
    <w:unhideWhenUsed/>
    <w:rsid w:val="001418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418E3"/>
    <w:rPr>
      <w:rFonts w:ascii="Segoe UI" w:hAnsi="Segoe UI" w:cs="Segoe UI"/>
      <w:szCs w:val="18"/>
    </w:rPr>
  </w:style>
  <w:style w:type="table" w:styleId="PlainTable3">
    <w:name w:val="Plain Table 3"/>
    <w:basedOn w:val="TableNormal"/>
    <w:uiPriority w:val="43"/>
    <w:rsid w:val="002C1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CSL\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1F9C1429646BD9E5C53198A6A8E8F"/>
        <w:category>
          <w:name w:val="General"/>
          <w:gallery w:val="placeholder"/>
        </w:category>
        <w:types>
          <w:type w:val="bbPlcHdr"/>
        </w:types>
        <w:behaviors>
          <w:behavior w:val="content"/>
        </w:behaviors>
        <w:guid w:val="{F4B97CFD-69BD-4E81-9486-295D4BF56220}"/>
      </w:docPartPr>
      <w:docPartBody>
        <w:p w:rsidR="00B54884" w:rsidRDefault="00172E1D">
          <w:pPr>
            <w:pStyle w:val="F191F9C1429646BD9E5C53198A6A8E8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1D"/>
    <w:rsid w:val="0006776C"/>
    <w:rsid w:val="00172E1D"/>
    <w:rsid w:val="003B3A91"/>
    <w:rsid w:val="004A49F5"/>
    <w:rsid w:val="00585D19"/>
    <w:rsid w:val="00832805"/>
    <w:rsid w:val="00B54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AF5500C1A45C2B5880843E8415A8D">
    <w:name w:val="5A0AF5500C1A45C2B5880843E8415A8D"/>
  </w:style>
  <w:style w:type="paragraph" w:customStyle="1" w:styleId="F191F9C1429646BD9E5C53198A6A8E8F">
    <w:name w:val="F191F9C1429646BD9E5C53198A6A8E8F"/>
  </w:style>
  <w:style w:type="character" w:styleId="PlaceholderText">
    <w:name w:val="Placeholder Text"/>
    <w:basedOn w:val="DefaultParagraphFont"/>
    <w:uiPriority w:val="99"/>
    <w:semiHidden/>
    <w:rPr>
      <w:color w:val="808080"/>
    </w:rPr>
  </w:style>
  <w:style w:type="paragraph" w:customStyle="1" w:styleId="B7726363437A404DB242436874C39B2E">
    <w:name w:val="B7726363437A404DB242436874C39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0B900C8F-73BD-4929-B1EF-75A23D27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Grimley</dc:creator>
  <cp:keywords/>
  <cp:lastModifiedBy>Andy Grimley</cp:lastModifiedBy>
  <cp:revision>8</cp:revision>
  <cp:lastPrinted>2018-01-29T14:29:00Z</cp:lastPrinted>
  <dcterms:created xsi:type="dcterms:W3CDTF">2018-01-29T13:51:00Z</dcterms:created>
  <dcterms:modified xsi:type="dcterms:W3CDTF">2018-01-29T15:10:00Z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